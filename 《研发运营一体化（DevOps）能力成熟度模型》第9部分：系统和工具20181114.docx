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8"/>
        <w:framePr/>
      </w:pPr>
      <w:bookmarkStart w:id="67" w:name="_GoBack"/>
      <w:bookmarkEnd w:id="67"/>
      <w:r>
        <w:rPr>
          <w:rFonts w:ascii="Times New Roman"/>
        </w:rPr>
        <w:t>ICS</w:t>
      </w:r>
      <w:r>
        <w:rPr>
          <w:rFonts w:hAnsi="黑体"/>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点击此处添加ICS号</w:t>
      </w:r>
      <w:r>
        <w:fldChar w:fldCharType="end"/>
      </w:r>
      <w:bookmarkEnd w:id="0"/>
    </w:p>
    <w:p>
      <w:pPr>
        <w:pStyle w:val="128"/>
        <w:framePr/>
      </w:pPr>
      <w:bookmarkStart w:id="1"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点击此处添加中国标准文献分类号</w:t>
      </w:r>
      <w:r>
        <w:fldChar w:fldCharType="end"/>
      </w:r>
      <w:bookmarkEnd w:id="1"/>
    </w:p>
    <w:tbl>
      <w:tblPr>
        <w:tblStyle w:val="33"/>
        <w:tblW w:w="963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638" w:type="dxa"/>
            <w:tcBorders>
              <w:top w:val="nil"/>
              <w:left w:val="nil"/>
              <w:bottom w:val="nil"/>
              <w:right w:val="nil"/>
            </w:tcBorders>
            <w:shd w:val="clear" w:color="auto" w:fill="auto"/>
          </w:tcPr>
          <w:p>
            <w:pPr>
              <w:pStyle w:val="128"/>
              <w:framePr/>
            </w:pPr>
            <w:r>
              <mc:AlternateContent>
                <mc:Choice Requires="wps">
                  <w:drawing>
                    <wp:anchor distT="0" distB="0" distL="114300" distR="114300" simplePos="0" relativeHeight="251664384" behindDoc="1" locked="0" layoutInCell="1" allowOverlap="1">
                      <wp:simplePos x="0" y="0"/>
                      <wp:positionH relativeFrom="column">
                        <wp:posOffset>-66675</wp:posOffset>
                      </wp:positionH>
                      <wp:positionV relativeFrom="paragraph">
                        <wp:posOffset>0</wp:posOffset>
                      </wp:positionV>
                      <wp:extent cx="866775" cy="198120"/>
                      <wp:effectExtent l="0" t="0" r="0" b="5080"/>
                      <wp:wrapNone/>
                      <wp:docPr id="7" name="BAH"/>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BAH" o:spid="_x0000_s1026" o:spt="1" style="position:absolute;left:0pt;margin-left:-5.25pt;margin-top:0pt;height:15.6pt;width:68.25pt;z-index:-251652096;mso-width-relative:page;mso-height-relative:page;" fillcolor="#FFFFFF" filled="t" stroked="f" coordsize="21600,21600" o:gfxdata="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Iri/s1QAAAAcBAAAPAAAAAAAAAAEAIAAAADgAAABk&#10;cnMvZG93bnJldi54bWxQSwECFAAUAAAACACHTuJAWAUky/MBAADSAwAADgAAAAAAAAABACAAAAA6&#10;AQAAZHJzL2Uyb0RvYy54bWxQSwUGAAAAAAYABgBZAQAAnwUAAAAA&#10;">
                      <v:fill on="t" focussize="0,0"/>
                      <v:stroke on="f"/>
                      <v:imagedata o:title=""/>
                      <o:lock v:ext="edit" aspectratio="f"/>
                    </v:rect>
                  </w:pict>
                </mc:Fallback>
              </mc:AlternateContent>
            </w:r>
            <w:r>
              <w:fldChar w:fldCharType="begin">
                <w:ffData>
                  <w:name w:val="BAH"/>
                  <w:enabled/>
                  <w:calcOnExit w:val="0"/>
                  <w:textInput/>
                </w:ffData>
              </w:fldChar>
            </w:r>
            <w:bookmarkStart w:id="2" w:name="BAH"/>
            <w:r>
              <w:instrText xml:space="preserve"> FORMTEXT </w:instrText>
            </w:r>
            <w:r>
              <w:fldChar w:fldCharType="separate"/>
            </w:r>
            <w:r>
              <w:t>     </w:t>
            </w:r>
            <w:r>
              <w:fldChar w:fldCharType="end"/>
            </w:r>
            <w:bookmarkEnd w:id="2"/>
          </w:p>
        </w:tc>
      </w:tr>
    </w:tbl>
    <w:p>
      <w:pPr>
        <w:pStyle w:val="71"/>
        <w:framePr/>
      </w:pPr>
      <w:bookmarkStart w:id="3" w:name="c1"/>
      <w:r>
        <w:fldChar w:fldCharType="begin">
          <w:ffData>
            <w:name w:val="c1"/>
            <w:enabled/>
            <w:calcOnExit w:val="0"/>
            <w:textInput>
              <w:maxLength w:val="2"/>
            </w:textInput>
          </w:ffData>
        </w:fldChar>
      </w:r>
      <w:r>
        <w:instrText xml:space="preserve"> FORMTEXT </w:instrText>
      </w:r>
      <w:r>
        <w:fldChar w:fldCharType="separate"/>
      </w:r>
      <w:r>
        <w:t>  </w:t>
      </w:r>
      <w:r>
        <w:fldChar w:fldCharType="end"/>
      </w:r>
      <w:bookmarkEnd w:id="3"/>
    </w:p>
    <w:p>
      <w:pPr>
        <w:pStyle w:val="115"/>
        <w:framePr/>
      </w:pPr>
      <w:r>
        <w:rPr>
          <w:rFonts w:hint="eastAsia"/>
        </w:rPr>
        <w:t>中华人民共和国</w:t>
      </w:r>
      <w:bookmarkStart w:id="4" w:name="c2"/>
      <w:r>
        <w:fldChar w:fldCharType="begin">
          <w:ffData>
            <w:name w:val="c2"/>
            <w:enabled/>
            <w:calcOnExit w:val="0"/>
            <w:textInput/>
          </w:ffData>
        </w:fldChar>
      </w:r>
      <w:r>
        <w:instrText xml:space="preserve"> FORMTEXT </w:instrText>
      </w:r>
      <w:r>
        <w:fldChar w:fldCharType="separate"/>
      </w:r>
      <w:r>
        <w:t>     </w:t>
      </w:r>
      <w:r>
        <w:fldChar w:fldCharType="end"/>
      </w:r>
      <w:bookmarkEnd w:id="4"/>
      <w:r>
        <w:rPr>
          <w:rFonts w:hint="eastAsia"/>
        </w:rPr>
        <w:t>行业标准</w:t>
      </w:r>
    </w:p>
    <w:p>
      <w:pPr>
        <w:pStyle w:val="52"/>
        <w:framePr/>
        <w:rPr>
          <w:rFonts w:hAnsi="黑体"/>
        </w:rPr>
      </w:pPr>
      <w:bookmarkStart w:id="5" w:name="StdNo0"/>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fldChar w:fldCharType="separate"/>
      </w:r>
      <w:r>
        <w:rPr>
          <w:rFonts w:ascii="Times New Roman"/>
        </w:rPr>
        <w:t>XX</w:t>
      </w:r>
      <w:r>
        <w:rPr>
          <w:rFonts w:ascii="Times New Roman"/>
        </w:rPr>
        <w:fldChar w:fldCharType="end"/>
      </w:r>
      <w:bookmarkEnd w:id="5"/>
      <w:r>
        <w:rPr>
          <w:rFonts w:ascii="Times New Roman"/>
        </w:rPr>
        <w:t xml:space="preserve">/T </w:t>
      </w:r>
      <w:bookmarkStart w:id="6" w:name="StdNo1"/>
      <w:r>
        <w:rPr>
          <w:rFonts w:hAnsi="黑体"/>
        </w:rPr>
        <w:fldChar w:fldCharType="begin">
          <w:ffData>
            <w:name w:val="StdNo1"/>
            <w:enabled/>
            <w:calcOnExit w:val="0"/>
            <w:textInput>
              <w:default w:val="XXXXX"/>
            </w:textInput>
          </w:ffData>
        </w:fldChar>
      </w:r>
      <w:r>
        <w:rPr>
          <w:rFonts w:hAnsi="黑体"/>
        </w:rPr>
        <w:instrText xml:space="preserve"> FORMTEXT </w:instrText>
      </w:r>
      <w:r>
        <w:rPr>
          <w:rFonts w:hAnsi="黑体"/>
        </w:rPr>
        <w:fldChar w:fldCharType="separate"/>
      </w:r>
      <w:r>
        <w:rPr>
          <w:rFonts w:hAnsi="黑体"/>
        </w:rPr>
        <w:t>XXXXX</w:t>
      </w:r>
      <w:r>
        <w:rPr>
          <w:rFonts w:hAnsi="黑体"/>
        </w:rPr>
        <w:fldChar w:fldCharType="end"/>
      </w:r>
      <w:bookmarkEnd w:id="6"/>
      <w:r>
        <w:rPr>
          <w:rFonts w:hAnsi="黑体"/>
        </w:rPr>
        <w:t>—</w:t>
      </w:r>
      <w:bookmarkStart w:id="7" w:name="StdNo2"/>
      <w:r>
        <w:rPr>
          <w:rFonts w:hAnsi="黑体"/>
        </w:rPr>
        <w:fldChar w:fldCharType="begin">
          <w:ffData>
            <w:name w:val="StdNo2"/>
            <w:enabled/>
            <w:calcOnExit w:val="0"/>
            <w:textInput>
              <w:default w:val="XXXX"/>
              <w:maxLength w:val="4"/>
            </w:textInput>
          </w:ffData>
        </w:fldChar>
      </w:r>
      <w:r>
        <w:rPr>
          <w:rFonts w:hAnsi="黑体"/>
        </w:rPr>
        <w:instrText xml:space="preserve"> FORMTEXT </w:instrText>
      </w:r>
      <w:r>
        <w:rPr>
          <w:rFonts w:hAnsi="黑体"/>
        </w:rPr>
        <w:fldChar w:fldCharType="separate"/>
      </w:r>
      <w:r>
        <w:rPr>
          <w:rFonts w:hAnsi="黑体"/>
        </w:rPr>
        <w:t>XXXX</w:t>
      </w:r>
      <w:r>
        <w:rPr>
          <w:rFonts w:hAnsi="黑体"/>
        </w:rPr>
        <w:fldChar w:fldCharType="end"/>
      </w:r>
      <w:bookmarkEnd w:id="7"/>
    </w:p>
    <w:tbl>
      <w:tblPr>
        <w:tblStyle w:val="33"/>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40"/>
      </w:tblGrid>
      <w:tr>
        <w:tblPrEx>
          <w:tblLayout w:type="fixed"/>
        </w:tblPrEx>
        <w:tc>
          <w:tcPr>
            <w:tcW w:w="9140" w:type="dxa"/>
            <w:tcBorders>
              <w:top w:val="nil"/>
              <w:left w:val="nil"/>
              <w:bottom w:val="nil"/>
              <w:right w:val="nil"/>
            </w:tcBorders>
            <w:shd w:val="clear" w:color="auto" w:fill="auto"/>
          </w:tcPr>
          <w:p>
            <w:pPr>
              <w:pStyle w:val="81"/>
              <w:framePr/>
            </w:pPr>
            <w:bookmarkStart w:id="8" w:name="DT"/>
            <w:r>
              <mc:AlternateContent>
                <mc:Choice Requires="wps">
                  <w:drawing>
                    <wp:anchor distT="0" distB="0" distL="114300" distR="114300" simplePos="0" relativeHeight="251661312" behindDoc="1" locked="0" layoutInCell="1" allowOverlap="1">
                      <wp:simplePos x="0" y="0"/>
                      <wp:positionH relativeFrom="column">
                        <wp:posOffset>4734560</wp:posOffset>
                      </wp:positionH>
                      <wp:positionV relativeFrom="paragraph">
                        <wp:posOffset>34290</wp:posOffset>
                      </wp:positionV>
                      <wp:extent cx="1143000" cy="228600"/>
                      <wp:effectExtent l="0" t="0" r="2540" b="3810"/>
                      <wp:wrapNone/>
                      <wp:docPr id="6" name="DT"/>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DT" o:spid="_x0000_s1026" o:spt="1" style="position:absolute;left:0pt;margin-left:372.8pt;margin-top:2.7pt;height:18pt;width:90pt;z-index:-251655168;mso-width-relative:page;mso-height-relative:page;" fillcolor="#FFFFFF" filled="t" stroked="f" coordsize="21600,21600" o:gfxdata="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B5g8svWAAAACAEAAA8AAAAAAAAAAQAgAAAAOAAAAGRycy9k&#10;b3ducmV2LnhtbFBLAQIUABQAAAAIAIdO4kA3xxsy7gEAANIDAAAOAAAAAAAAAAEAIAAAADsBAABk&#10;cnMvZTJvRG9jLnhtbFBLBQYAAAAABgAGAFkBAACbBQAAAAA=&#10;">
                      <v:fill on="t" focussize="0,0"/>
                      <v:stroke on="f"/>
                      <v:imagedata o:title=""/>
                      <o:lock v:ext="edit" aspectratio="f"/>
                    </v:rect>
                  </w:pict>
                </mc:Fallback>
              </mc:AlternateContent>
            </w:r>
            <w:r>
              <w:fldChar w:fldCharType="begin">
                <w:ffData>
                  <w:name w:val="DT"/>
                  <w:enabled/>
                  <w:calcOnExit w:val="0"/>
                  <w:textInput/>
                </w:ffData>
              </w:fldChar>
            </w:r>
            <w:r>
              <w:instrText xml:space="preserve"> FORMTEXT </w:instrText>
            </w:r>
            <w:r>
              <w:fldChar w:fldCharType="separate"/>
            </w:r>
            <w:r>
              <w:t>     </w:t>
            </w:r>
            <w:r>
              <w:fldChar w:fldCharType="end"/>
            </w:r>
            <w:bookmarkEnd w:id="8"/>
          </w:p>
        </w:tc>
      </w:tr>
    </w:tbl>
    <w:p>
      <w:pPr>
        <w:pStyle w:val="52"/>
        <w:framePr/>
        <w:rPr>
          <w:rFonts w:hAnsi="黑体"/>
        </w:rPr>
      </w:pPr>
    </w:p>
    <w:p>
      <w:pPr>
        <w:pStyle w:val="52"/>
        <w:framePr/>
        <w:rPr>
          <w:rFonts w:hAnsi="黑体"/>
        </w:rPr>
      </w:pPr>
    </w:p>
    <w:p>
      <w:pPr>
        <w:pStyle w:val="83"/>
        <w:framePr/>
      </w:pPr>
      <w:bookmarkStart w:id="9" w:name="StdName"/>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研发运营一体化（DevOps）能力成熟度模型</w:t>
      </w:r>
    </w:p>
    <w:p>
      <w:pPr>
        <w:pStyle w:val="83"/>
        <w:framePr/>
      </w:pPr>
      <w:r>
        <w:rPr>
          <w:rFonts w:hint="eastAsia"/>
        </w:rPr>
        <w:t>第9部分 系统和工具</w:t>
      </w:r>
      <w:r>
        <w:fldChar w:fldCharType="end"/>
      </w:r>
      <w:bookmarkEnd w:id="9"/>
    </w:p>
    <w:p>
      <w:pPr>
        <w:pStyle w:val="84"/>
        <w:framePr/>
      </w:pPr>
      <w:bookmarkStart w:id="10" w:name="StdEnglishName"/>
      <w:r>
        <w:fldChar w:fldCharType="begin">
          <w:ffData>
            <w:name w:val="StdEnglishName"/>
            <w:enabled/>
            <w:calcOnExit w:val="0"/>
            <w:textInput>
              <w:default w:val="点击此处添加标准英文译名"/>
            </w:textInput>
          </w:ffData>
        </w:fldChar>
      </w:r>
      <w:r>
        <w:instrText xml:space="preserve"> FORMTEXT </w:instrText>
      </w:r>
      <w:r>
        <w:fldChar w:fldCharType="separate"/>
      </w:r>
      <w:r>
        <w:rPr>
          <w:rFonts w:hint="eastAsia"/>
        </w:rPr>
        <w:t>点击此处添加标准英文译名The Capability Maturity Model of DevOps</w:t>
      </w:r>
    </w:p>
    <w:p>
      <w:pPr>
        <w:pStyle w:val="84"/>
        <w:framePr/>
      </w:pPr>
      <w:r>
        <w:rPr>
          <w:rFonts w:hint="eastAsia"/>
        </w:rPr>
        <w:t xml:space="preserve">Part 9 ：System </w:t>
      </w:r>
      <w:r>
        <w:t>and Tools</w:t>
      </w:r>
      <w:r>
        <w:fldChar w:fldCharType="end"/>
      </w:r>
      <w:bookmarkEnd w:id="10"/>
    </w:p>
    <w:p>
      <w:pPr>
        <w:pStyle w:val="85"/>
        <w:framePr/>
      </w:pPr>
      <w:bookmarkStart w:id="11"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1"/>
    </w:p>
    <w:tbl>
      <w:tblPr>
        <w:tblStyle w:val="33"/>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639" w:type="dxa"/>
            <w:tcBorders>
              <w:top w:val="nil"/>
              <w:left w:val="nil"/>
              <w:bottom w:val="nil"/>
              <w:right w:val="nil"/>
            </w:tcBorders>
            <w:shd w:val="clear" w:color="auto" w:fill="auto"/>
          </w:tcPr>
          <w:p>
            <w:pPr>
              <w:pStyle w:val="86"/>
              <w:framePr/>
            </w:pPr>
            <w:r>
              <mc:AlternateContent>
                <mc:Choice Requires="wps">
                  <w:drawing>
                    <wp:anchor distT="0" distB="0" distL="114300" distR="114300" simplePos="0" relativeHeight="251663360" behindDoc="1" locked="1" layoutInCell="1" allowOverlap="1">
                      <wp:simplePos x="0" y="0"/>
                      <wp:positionH relativeFrom="column">
                        <wp:posOffset>2200910</wp:posOffset>
                      </wp:positionH>
                      <wp:positionV relativeFrom="paragraph">
                        <wp:posOffset>573405</wp:posOffset>
                      </wp:positionV>
                      <wp:extent cx="1905000" cy="254000"/>
                      <wp:effectExtent l="3810" t="1905" r="0" b="0"/>
                      <wp:wrapNone/>
                      <wp:docPr id="5" name="RQ"/>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Q" o:spid="_x0000_s1026" o:spt="1" style="position:absolute;left:0pt;margin-left:173.3pt;margin-top:45.15pt;height:20pt;width:150pt;z-index:-251653120;mso-width-relative:page;mso-height-relative:page;" fillcolor="#FFFFFF" filled="t" stroked="f" coordsize="21600,21600" o:gfxdata="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BYmuktUAAAAKAQAADwAAAAAAAAABACAAAAA4AAAAZHJzL2Rv&#10;d25yZXYueG1sUEsBAhQAFAAAAAgAh07iQPwhWqTuAQAA0gMAAA4AAAAAAAAAAQAgAAAAOgEAAGRy&#10;cy9lMm9Eb2MueG1sUEsFBgAAAAAGAAYAWQEAAJoFAAAAAA==&#10;">
                      <v:fill on="t" focussize="0,0"/>
                      <v:stroke on="f"/>
                      <v:imagedata o:title=""/>
                      <o:lock v:ext="edit" aspectratio="f"/>
                      <w10:anchorlock/>
                    </v:rect>
                  </w:pict>
                </mc:Fallback>
              </mc:AlternateContent>
            </w:r>
            <w:r>
              <mc:AlternateContent>
                <mc:Choice Requires="wps">
                  <w:drawing>
                    <wp:anchor distT="0" distB="0" distL="114300" distR="114300" simplePos="0" relativeHeight="251662336" behindDoc="1" locked="0" layoutInCell="1" allowOverlap="1">
                      <wp:simplePos x="0" y="0"/>
                      <wp:positionH relativeFrom="column">
                        <wp:posOffset>2454910</wp:posOffset>
                      </wp:positionH>
                      <wp:positionV relativeFrom="paragraph">
                        <wp:posOffset>255905</wp:posOffset>
                      </wp:positionV>
                      <wp:extent cx="1270000" cy="304800"/>
                      <wp:effectExtent l="3810" t="1905" r="0" b="0"/>
                      <wp:wrapNone/>
                      <wp:docPr id="4" name="LB"/>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LB" o:spid="_x0000_s1026" o:spt="1" style="position:absolute;left:0pt;margin-left:193.3pt;margin-top:20.15pt;height:24pt;width:100pt;z-index:-251654144;mso-width-relative:page;mso-height-relative:page;" fillcolor="#FFFFFF" filled="t" stroked="f" coordsize="21600,21600" o:gfxdata="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A+GL5dYAAAAJAQAADwAAAAAAAAABACAAAAA4AAAAZHJzL2Rv&#10;d25yZXYueG1sUEsBAhQAFAAAAAgAh07iQB85MjztAQAA0gMAAA4AAAAAAAAAAQAgAAAAOwEAAGRy&#10;cy9lMm9Eb2MueG1sUEsFBgAAAAAGAAYAWQEAAJoFAAAAAA==&#10;">
                      <v:fill on="t" focussize="0,0"/>
                      <v:stroke on="f"/>
                      <v:imagedata o:title=""/>
                      <o:lock v:ext="edit" aspectratio="f"/>
                    </v:rect>
                  </w:pict>
                </mc:Fallback>
              </mc:AlternateContent>
            </w:r>
            <w:r>
              <w:fldChar w:fldCharType="begin">
                <w:ffData>
                  <w:name w:val="LB"/>
                  <w:enabled/>
                  <w:calcOnExit w:val="0"/>
                  <w:ddList>
                    <w:listEntry w:val="文稿版次选择"/>
                    <w:listEntry w:val="（工作组讨论稿）"/>
                    <w:listEntry w:val="（征求意见稿）"/>
                    <w:listEntry w:val="（送审讨论稿）"/>
                    <w:listEntry w:val="（送审稿）"/>
                    <w:listEntry w:val="（报批稿）"/>
                  </w:ddList>
                </w:ffData>
              </w:fldChar>
            </w:r>
            <w:bookmarkStart w:id="12" w:name="LB"/>
            <w:r>
              <w:instrText xml:space="preserve"> FORMDROPDOWN </w:instrText>
            </w:r>
            <w:r>
              <w:fldChar w:fldCharType="separate"/>
            </w:r>
            <w:r>
              <w:fldChar w:fldCharType="end"/>
            </w:r>
            <w:bookmarkEnd w:id="1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639" w:type="dxa"/>
            <w:tcBorders>
              <w:top w:val="nil"/>
              <w:left w:val="nil"/>
              <w:bottom w:val="nil"/>
              <w:right w:val="nil"/>
            </w:tcBorders>
            <w:shd w:val="clear" w:color="auto" w:fill="auto"/>
          </w:tcPr>
          <w:p>
            <w:pPr>
              <w:pStyle w:val="87"/>
              <w:framePr/>
            </w:pPr>
            <w:bookmarkStart w:id="13" w:name="WCRQ"/>
            <w:r>
              <w:fldChar w:fldCharType="begin">
                <w:ffData>
                  <w:name w:val="WCRQ"/>
                  <w:enabled/>
                  <w:calcOnExit w:val="0"/>
                  <w:textInput/>
                </w:ffData>
              </w:fldChar>
            </w:r>
            <w:r>
              <w:instrText xml:space="preserve"> FORMTEXT </w:instrText>
            </w:r>
            <w:r>
              <w:fldChar w:fldCharType="separate"/>
            </w:r>
            <w:r>
              <w:t>     </w:t>
            </w:r>
            <w:r>
              <w:fldChar w:fldCharType="end"/>
            </w:r>
            <w:bookmarkEnd w:id="13"/>
          </w:p>
        </w:tc>
      </w:tr>
    </w:tbl>
    <w:p>
      <w:pPr>
        <w:pStyle w:val="135"/>
        <w:framePr/>
      </w:pPr>
      <w:bookmarkStart w:id="14" w:name="FY"/>
      <w:r>
        <w:rPr>
          <w:rFonts w:ascii="黑体"/>
        </w:rPr>
        <w:fldChar w:fldCharType="begin">
          <w:ffData>
            <w:name w:val="FY"/>
            <w:enabled/>
            <w:calcOnExit w:val="0"/>
            <w:textInput>
              <w:default w:val="XXXX"/>
              <w:maxLength w:val="4"/>
            </w:textInput>
          </w:ffData>
        </w:fldChar>
      </w:r>
      <w:r>
        <w:rPr>
          <w:rFonts w:ascii="黑体"/>
        </w:rPr>
        <w:instrText xml:space="preserve"> FORMTEXT </w:instrText>
      </w:r>
      <w:r>
        <w:rPr>
          <w:rFonts w:ascii="黑体"/>
        </w:rPr>
        <w:fldChar w:fldCharType="separate"/>
      </w:r>
      <w:r>
        <w:rPr>
          <w:rFonts w:ascii="黑体"/>
        </w:rPr>
        <w:t>XXXX</w:t>
      </w:r>
      <w:r>
        <w:rPr>
          <w:rFonts w:ascii="黑体"/>
        </w:rPr>
        <w:fldChar w:fldCharType="end"/>
      </w:r>
      <w:bookmarkEnd w:id="14"/>
      <w:r>
        <w:t xml:space="preserve"> </w:t>
      </w:r>
      <w:r>
        <w:rPr>
          <w:rFonts w:ascii="黑体"/>
        </w:rPr>
        <w:t>-</w:t>
      </w:r>
      <w:r>
        <w:t xml:space="preserve"> </w:t>
      </w:r>
      <w:r>
        <w:rPr>
          <w:rFonts w:ascii="黑体"/>
        </w:rPr>
        <w:fldChar w:fldCharType="begin">
          <w:ffData>
            <w:name w:val="FM"/>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r>
        <w:t xml:space="preserve"> </w:t>
      </w:r>
      <w:r>
        <w:rPr>
          <w:rFonts w:ascii="黑体"/>
        </w:rPr>
        <w:t>-</w:t>
      </w:r>
      <w:r>
        <w:t xml:space="preserve"> </w:t>
      </w:r>
      <w:bookmarkStart w:id="15" w:name="FD"/>
      <w:r>
        <w:rPr>
          <w:rFonts w:ascii="黑体"/>
        </w:rPr>
        <w:fldChar w:fldCharType="begin">
          <w:ffData>
            <w:name w:val="FD"/>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5"/>
      <w:r>
        <w:rPr>
          <w:rFonts w:hint="eastAsia"/>
        </w:rPr>
        <w:t>发布</w:t>
      </w:r>
      <w: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ge">
                  <wp:posOffset>9251315</wp:posOffset>
                </wp:positionV>
                <wp:extent cx="6120130" cy="0"/>
                <wp:effectExtent l="12065" t="18415" r="27305" b="19685"/>
                <wp:wrapNone/>
                <wp:docPr id="3" name="Line 1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05pt;margin-top:728.45pt;height:0pt;width:481.9pt;mso-position-vertical-relative:page;z-index:251659264;mso-width-relative:page;mso-height-relative:page;" filled="f" stroked="t" coordsize="21600,21600" o:gfxdata="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BjLS/z1wAAAAsBAAAPAAAAAAAAAAEAIAAAADgAAABkcnMvZG93bnJl&#10;di54bWxQSwECFAAUAAAACACHTuJATK4HGK8BAABSAwAADgAAAAAAAAABACAAAAA8AQAAZHJzL2Uy&#10;b0RvYy54bWxQSwUGAAAAAAYABgBZAQAAXQUAAAAA&#10;">
                <v:fill on="f" focussize="0,0"/>
                <v:stroke color="#000000" joinstyle="round"/>
                <v:imagedata o:title=""/>
                <o:lock v:ext="edit" aspectratio="f"/>
                <w10:anchorlock/>
              </v:line>
            </w:pict>
          </mc:Fallback>
        </mc:AlternateContent>
      </w:r>
    </w:p>
    <w:p>
      <w:pPr>
        <w:pStyle w:val="136"/>
        <w:framePr/>
      </w:pPr>
      <w:bookmarkStart w:id="16" w:name="SY"/>
      <w:r>
        <w:rPr>
          <w:rFonts w:ascii="黑体"/>
        </w:rPr>
        <w:fldChar w:fldCharType="begin">
          <w:ffData>
            <w:name w:val="SY"/>
            <w:enabled/>
            <w:calcOnExit w:val="0"/>
            <w:textInput>
              <w:default w:val="XXXX"/>
              <w:maxLength w:val="4"/>
            </w:textInput>
          </w:ffData>
        </w:fldChar>
      </w:r>
      <w:r>
        <w:rPr>
          <w:rFonts w:ascii="黑体"/>
        </w:rPr>
        <w:instrText xml:space="preserve"> FORMTEXT </w:instrText>
      </w:r>
      <w:r>
        <w:rPr>
          <w:rFonts w:ascii="黑体"/>
        </w:rPr>
        <w:fldChar w:fldCharType="separate"/>
      </w:r>
      <w:r>
        <w:rPr>
          <w:rFonts w:ascii="黑体"/>
        </w:rPr>
        <w:t>XXXX</w:t>
      </w:r>
      <w:r>
        <w:rPr>
          <w:rFonts w:ascii="黑体"/>
        </w:rPr>
        <w:fldChar w:fldCharType="end"/>
      </w:r>
      <w:bookmarkEnd w:id="16"/>
      <w:r>
        <w:t xml:space="preserve"> </w:t>
      </w:r>
      <w:r>
        <w:rPr>
          <w:rFonts w:ascii="黑体"/>
        </w:rPr>
        <w:t>-</w:t>
      </w:r>
      <w:r>
        <w:t xml:space="preserve"> </w:t>
      </w:r>
      <w:bookmarkStart w:id="17" w:name="SM"/>
      <w:r>
        <w:rPr>
          <w:rFonts w:ascii="黑体"/>
        </w:rPr>
        <w:fldChar w:fldCharType="begin">
          <w:ffData>
            <w:name w:val="SM"/>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t xml:space="preserve"> </w:t>
      </w:r>
      <w:r>
        <w:rPr>
          <w:rFonts w:ascii="黑体"/>
        </w:rPr>
        <w:t>-</w:t>
      </w:r>
      <w:r>
        <w:t xml:space="preserve"> </w:t>
      </w:r>
      <w:bookmarkStart w:id="18" w:name="SD"/>
      <w:r>
        <w:rPr>
          <w:rFonts w:ascii="黑体"/>
        </w:rPr>
        <w:fldChar w:fldCharType="begin">
          <w:ffData>
            <w:name w:val="SD"/>
            <w:enabled/>
            <w:calcOnExit w:val="0"/>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8"/>
      <w:r>
        <w:rPr>
          <w:rFonts w:hint="eastAsia"/>
        </w:rPr>
        <w:t>实施</w:t>
      </w:r>
    </w:p>
    <w:p>
      <w:pPr>
        <w:pStyle w:val="116"/>
        <w:framePr/>
      </w:pPr>
      <w:bookmarkStart w:id="19" w:name="fm"/>
      <w:r>
        <w:fldChar w:fldCharType="begin">
          <w:ffData>
            <w:name w:val="fm"/>
            <w:enabled/>
            <w:calcOnExit w:val="0"/>
            <w:textInput/>
          </w:ffData>
        </w:fldChar>
      </w:r>
      <w:r>
        <w:instrText xml:space="preserve"> FORMTEXT </w:instrText>
      </w:r>
      <w:r>
        <w:fldChar w:fldCharType="separate"/>
      </w:r>
      <w:r>
        <w:t>     </w:t>
      </w:r>
      <w:r>
        <w:fldChar w:fldCharType="end"/>
      </w:r>
      <w:bookmarkEnd w:id="19"/>
      <w:r>
        <w:rPr>
          <w:rFonts w:hAnsi="黑体"/>
        </w:rPr>
        <w:t>   </w:t>
      </w:r>
      <w:r>
        <w:rPr>
          <w:rStyle w:val="78"/>
          <w:rFonts w:hint="eastAsia"/>
        </w:rPr>
        <w:t>发布</w:t>
      </w:r>
    </w:p>
    <w:p>
      <w:pPr>
        <w:pStyle w:val="43"/>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2339340</wp:posOffset>
                </wp:positionV>
                <wp:extent cx="6120130" cy="0"/>
                <wp:effectExtent l="12065" t="15240" r="27305" b="22860"/>
                <wp:wrapNone/>
                <wp:docPr id="2" name="Line 1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0.05pt;margin-top:184.2pt;height:0pt;width:481.9pt;z-index:251660288;mso-width-relative:page;mso-height-relative:page;" filled="f" stroked="t" coordsize="21600,21600" o:gfxdata="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AXW8AjXAAAACQEAAA8AAAAAAAAAAQAgAAAAOAAAAGRycy9kb3ducmV2&#10;LnhtbFBLAQIUABQAAAAIAIdO4kDK2pW/rgEAAFIDAAAOAAAAAAAAAAEAIAAAADwBAABkcnMvZTJv&#10;RG9jLnhtbFBLBQYAAAAABgAGAFkBAABcBQAAAAA=&#10;">
                <v:fill on="f" focussize="0,0"/>
                <v:stroke color="#000000" joinstyle="round"/>
                <v:imagedata o:title=""/>
                <o:lock v:ext="edit" aspectratio="f"/>
              </v:line>
            </w:pict>
          </mc:Fallback>
        </mc:AlternateContent>
      </w:r>
    </w:p>
    <w:p>
      <w:pPr>
        <w:pStyle w:val="143"/>
        <w:jc w:val="center"/>
        <w:rPr>
          <w:b w:val="0"/>
          <w:color w:val="000000"/>
        </w:rPr>
      </w:pPr>
      <w:bookmarkStart w:id="20" w:name="_Toc509385746"/>
      <w:r>
        <w:rPr>
          <w:b w:val="0"/>
          <w:color w:val="000000"/>
          <w:lang w:val="zh-CN"/>
        </w:rPr>
        <w:t>目录</w:t>
      </w:r>
    </w:p>
    <w:p>
      <w:pPr>
        <w:pStyle w:val="18"/>
        <w:tabs>
          <w:tab w:val="right" w:leader="dot" w:pos="9344"/>
        </w:tabs>
        <w:rPr>
          <w:rFonts w:asciiTheme="minorHAnsi" w:hAnsiTheme="minorHAnsi" w:eastAsiaTheme="minorEastAsia" w:cstheme="minorBidi"/>
          <w:b w:val="0"/>
          <w:bCs w:val="0"/>
          <w:sz w:val="21"/>
          <w:szCs w:val="22"/>
        </w:rPr>
      </w:pPr>
      <w:r>
        <w:rPr>
          <w:b w:val="0"/>
          <w:bCs w:val="0"/>
          <w:color w:val="000000"/>
        </w:rPr>
        <w:fldChar w:fldCharType="begin"/>
      </w:r>
      <w:r>
        <w:rPr>
          <w:b w:val="0"/>
          <w:color w:val="000000"/>
        </w:rPr>
        <w:instrText xml:space="preserve">TOC \o "1-3" \h \z \u</w:instrText>
      </w:r>
      <w:r>
        <w:rPr>
          <w:b w:val="0"/>
          <w:bCs w:val="0"/>
          <w:color w:val="000000"/>
        </w:rPr>
        <w:fldChar w:fldCharType="separate"/>
      </w:r>
      <w:r>
        <w:fldChar w:fldCharType="begin"/>
      </w:r>
      <w:r>
        <w:instrText xml:space="preserve"> HYPERLINK \l "_Toc524536392" </w:instrText>
      </w:r>
      <w:r>
        <w:fldChar w:fldCharType="separate"/>
      </w:r>
      <w:r>
        <w:rPr>
          <w:rStyle w:val="31"/>
        </w:rPr>
        <w:t>前言</w:t>
      </w:r>
      <w:r>
        <w:tab/>
      </w:r>
      <w:r>
        <w:fldChar w:fldCharType="begin"/>
      </w:r>
      <w:r>
        <w:instrText xml:space="preserve"> PAGEREF _Toc524536392 \h </w:instrText>
      </w:r>
      <w:r>
        <w:fldChar w:fldCharType="separate"/>
      </w:r>
      <w:r>
        <w:t>II</w:t>
      </w:r>
      <w:r>
        <w:fldChar w:fldCharType="end"/>
      </w:r>
      <w:r>
        <w:fldChar w:fldCharType="end"/>
      </w:r>
    </w:p>
    <w:p>
      <w:pPr>
        <w:pStyle w:val="18"/>
        <w:tabs>
          <w:tab w:val="right" w:leader="dot" w:pos="9344"/>
        </w:tabs>
        <w:rPr>
          <w:rFonts w:asciiTheme="minorHAnsi" w:hAnsiTheme="minorHAnsi" w:eastAsiaTheme="minorEastAsia" w:cstheme="minorBidi"/>
          <w:b w:val="0"/>
          <w:bCs w:val="0"/>
          <w:sz w:val="21"/>
          <w:szCs w:val="22"/>
        </w:rPr>
      </w:pPr>
      <w:r>
        <w:fldChar w:fldCharType="begin"/>
      </w:r>
      <w:r>
        <w:instrText xml:space="preserve"> HYPERLINK \l "_Toc524536393" </w:instrText>
      </w:r>
      <w:r>
        <w:fldChar w:fldCharType="separate"/>
      </w:r>
      <w:r>
        <w:rPr>
          <w:rStyle w:val="31"/>
        </w:rPr>
        <w:t>研发运营一体化（DevOps）能力成熟度模型 第9部分：系统和工具</w:t>
      </w:r>
      <w:r>
        <w:tab/>
      </w:r>
      <w:r>
        <w:fldChar w:fldCharType="begin"/>
      </w:r>
      <w:r>
        <w:instrText xml:space="preserve"> PAGEREF _Toc524536393 \h </w:instrText>
      </w:r>
      <w:r>
        <w:fldChar w:fldCharType="separate"/>
      </w:r>
      <w:r>
        <w:t>1</w:t>
      </w:r>
      <w:r>
        <w:fldChar w:fldCharType="end"/>
      </w:r>
      <w:r>
        <w:fldChar w:fldCharType="end"/>
      </w:r>
    </w:p>
    <w:p>
      <w:pPr>
        <w:pStyle w:val="25"/>
        <w:tabs>
          <w:tab w:val="right" w:leader="dot" w:pos="9344"/>
        </w:tabs>
        <w:rPr>
          <w:rFonts w:asciiTheme="minorHAnsi" w:hAnsiTheme="minorHAnsi" w:eastAsiaTheme="minorEastAsia" w:cstheme="minorBidi"/>
          <w:b w:val="0"/>
          <w:bCs w:val="0"/>
          <w:sz w:val="21"/>
        </w:rPr>
      </w:pPr>
      <w:r>
        <w:fldChar w:fldCharType="begin"/>
      </w:r>
      <w:r>
        <w:instrText xml:space="preserve"> HYPERLINK \l "_Toc524536394" </w:instrText>
      </w:r>
      <w:r>
        <w:fldChar w:fldCharType="separate"/>
      </w:r>
      <w:r>
        <w:rPr>
          <w:rStyle w:val="31"/>
        </w:rPr>
        <w:t>1 范围</w:t>
      </w:r>
      <w:r>
        <w:tab/>
      </w:r>
      <w:r>
        <w:fldChar w:fldCharType="begin"/>
      </w:r>
      <w:r>
        <w:instrText xml:space="preserve"> PAGEREF _Toc524536394 \h </w:instrText>
      </w:r>
      <w:r>
        <w:fldChar w:fldCharType="separate"/>
      </w:r>
      <w:r>
        <w:t>1</w:t>
      </w:r>
      <w:r>
        <w:fldChar w:fldCharType="end"/>
      </w:r>
      <w:r>
        <w:fldChar w:fldCharType="end"/>
      </w:r>
    </w:p>
    <w:p>
      <w:pPr>
        <w:pStyle w:val="25"/>
        <w:tabs>
          <w:tab w:val="right" w:leader="dot" w:pos="9344"/>
        </w:tabs>
        <w:rPr>
          <w:rFonts w:asciiTheme="minorHAnsi" w:hAnsiTheme="minorHAnsi" w:eastAsiaTheme="minorEastAsia" w:cstheme="minorBidi"/>
          <w:b w:val="0"/>
          <w:bCs w:val="0"/>
          <w:sz w:val="21"/>
        </w:rPr>
      </w:pPr>
      <w:r>
        <w:fldChar w:fldCharType="begin"/>
      </w:r>
      <w:r>
        <w:instrText xml:space="preserve"> HYPERLINK \l "_Toc524536395" </w:instrText>
      </w:r>
      <w:r>
        <w:fldChar w:fldCharType="separate"/>
      </w:r>
      <w:r>
        <w:rPr>
          <w:rStyle w:val="31"/>
        </w:rPr>
        <w:t>2 规范性引用文件</w:t>
      </w:r>
      <w:r>
        <w:tab/>
      </w:r>
      <w:r>
        <w:fldChar w:fldCharType="begin"/>
      </w:r>
      <w:r>
        <w:instrText xml:space="preserve"> PAGEREF _Toc524536395 \h </w:instrText>
      </w:r>
      <w:r>
        <w:fldChar w:fldCharType="separate"/>
      </w:r>
      <w:r>
        <w:t>1</w:t>
      </w:r>
      <w:r>
        <w:fldChar w:fldCharType="end"/>
      </w:r>
      <w:r>
        <w:fldChar w:fldCharType="end"/>
      </w:r>
    </w:p>
    <w:p>
      <w:pPr>
        <w:pStyle w:val="25"/>
        <w:tabs>
          <w:tab w:val="right" w:leader="dot" w:pos="9344"/>
        </w:tabs>
        <w:rPr>
          <w:rFonts w:asciiTheme="minorHAnsi" w:hAnsiTheme="minorHAnsi" w:eastAsiaTheme="minorEastAsia" w:cstheme="minorBidi"/>
          <w:b w:val="0"/>
          <w:bCs w:val="0"/>
          <w:sz w:val="21"/>
        </w:rPr>
      </w:pPr>
      <w:r>
        <w:fldChar w:fldCharType="begin"/>
      </w:r>
      <w:r>
        <w:instrText xml:space="preserve"> HYPERLINK \l "_Toc524536396" </w:instrText>
      </w:r>
      <w:r>
        <w:fldChar w:fldCharType="separate"/>
      </w:r>
      <w:r>
        <w:rPr>
          <w:rStyle w:val="31"/>
        </w:rPr>
        <w:t>3 术语</w:t>
      </w:r>
      <w:r>
        <w:tab/>
      </w:r>
      <w:r>
        <w:fldChar w:fldCharType="begin"/>
      </w:r>
      <w:r>
        <w:instrText xml:space="preserve"> PAGEREF _Toc524536396 \h </w:instrText>
      </w:r>
      <w:r>
        <w:fldChar w:fldCharType="separate"/>
      </w:r>
      <w:r>
        <w:t>1</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"_Toc524536397" </w:instrText>
      </w:r>
      <w:r>
        <w:fldChar w:fldCharType="separate"/>
      </w:r>
      <w:r>
        <w:rPr>
          <w:rStyle w:val="31"/>
          <w:highlight w:val="yellow"/>
        </w:rPr>
        <w:t>3.1 配置项 configuration item（样例）</w:t>
      </w:r>
      <w:r>
        <w:tab/>
      </w:r>
      <w:r>
        <w:fldChar w:fldCharType="begin"/>
      </w:r>
      <w:r>
        <w:instrText xml:space="preserve"> PAGEREF _Toc524536397 \h </w:instrText>
      </w:r>
      <w:r>
        <w:fldChar w:fldCharType="separate"/>
      </w:r>
      <w:r>
        <w:rPr>
          <w:rFonts w:hint="eastAsia"/>
          <w:b/>
          <w:bCs/>
        </w:rPr>
        <w:t>错误!未定义书签。</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"_Toc524536398" </w:instrText>
      </w:r>
      <w:r>
        <w:fldChar w:fldCharType="separate"/>
      </w:r>
      <w:r>
        <w:rPr>
          <w:rStyle w:val="31"/>
          <w:highlight w:val="yellow"/>
        </w:rPr>
        <w:t>3.2 制品 artifact（样例）</w:t>
      </w:r>
      <w:r>
        <w:tab/>
      </w:r>
      <w:r>
        <w:fldChar w:fldCharType="begin"/>
      </w:r>
      <w:r>
        <w:instrText xml:space="preserve"> PAGEREF _Toc524536398 \h </w:instrText>
      </w:r>
      <w:r>
        <w:fldChar w:fldCharType="separate"/>
      </w:r>
      <w:r>
        <w:rPr>
          <w:rFonts w:hint="eastAsia"/>
          <w:b/>
          <w:bCs/>
        </w:rPr>
        <w:t>错误!未定义书签。</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"_Toc524536399" </w:instrText>
      </w:r>
      <w:r>
        <w:fldChar w:fldCharType="separate"/>
      </w:r>
      <w:r>
        <w:rPr>
          <w:rStyle w:val="31"/>
          <w:highlight w:val="yellow"/>
        </w:rPr>
        <w:t>3.3 部署流水线 deployment pipeline（样例）</w:t>
      </w:r>
      <w:r>
        <w:tab/>
      </w:r>
      <w:r>
        <w:fldChar w:fldCharType="begin"/>
      </w:r>
      <w:r>
        <w:instrText xml:space="preserve"> PAGEREF _Toc524536399 \h </w:instrText>
      </w:r>
      <w:r>
        <w:fldChar w:fldCharType="separate"/>
      </w:r>
      <w:r>
        <w:rPr>
          <w:rFonts w:hint="eastAsia"/>
          <w:b/>
          <w:bCs/>
        </w:rPr>
        <w:t>错误!未定义书签。</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"_Toc524536400" </w:instrText>
      </w:r>
      <w:r>
        <w:fldChar w:fldCharType="separate"/>
      </w:r>
      <w:r>
        <w:rPr>
          <w:rStyle w:val="31"/>
        </w:rPr>
        <w:t>3.4 xxx   （英文）</w:t>
      </w:r>
      <w:r>
        <w:tab/>
      </w:r>
      <w:r>
        <w:fldChar w:fldCharType="begin"/>
      </w:r>
      <w:r>
        <w:instrText xml:space="preserve"> PAGEREF _Toc524536400 \h </w:instrText>
      </w:r>
      <w:r>
        <w:fldChar w:fldCharType="separate"/>
      </w:r>
      <w:r>
        <w:rPr>
          <w:rFonts w:hint="eastAsia"/>
          <w:b/>
          <w:bCs/>
        </w:rPr>
        <w:t>错误!未定义书签。</w:t>
      </w:r>
      <w:r>
        <w:fldChar w:fldCharType="end"/>
      </w:r>
      <w:r>
        <w:fldChar w:fldCharType="end"/>
      </w:r>
    </w:p>
    <w:p>
      <w:pPr>
        <w:pStyle w:val="25"/>
        <w:tabs>
          <w:tab w:val="right" w:leader="dot" w:pos="9344"/>
        </w:tabs>
        <w:rPr>
          <w:rFonts w:asciiTheme="minorHAnsi" w:hAnsiTheme="minorHAnsi" w:eastAsiaTheme="minorEastAsia" w:cstheme="minorBidi"/>
          <w:b w:val="0"/>
          <w:bCs w:val="0"/>
          <w:sz w:val="21"/>
        </w:rPr>
      </w:pPr>
      <w:r>
        <w:fldChar w:fldCharType="begin"/>
      </w:r>
      <w:r>
        <w:instrText xml:space="preserve"> HYPERLINK \l "_Toc524536401" </w:instrText>
      </w:r>
      <w:r>
        <w:fldChar w:fldCharType="separate"/>
      </w:r>
      <w:r>
        <w:rPr>
          <w:rStyle w:val="31"/>
        </w:rPr>
        <w:t>4 缩略语</w:t>
      </w:r>
      <w:r>
        <w:tab/>
      </w:r>
      <w:r>
        <w:fldChar w:fldCharType="begin"/>
      </w:r>
      <w:r>
        <w:instrText xml:space="preserve"> PAGEREF _Toc524536401 \h </w:instrText>
      </w:r>
      <w:r>
        <w:fldChar w:fldCharType="separate"/>
      </w:r>
      <w:r>
        <w:t>1</w:t>
      </w:r>
      <w:r>
        <w:fldChar w:fldCharType="end"/>
      </w:r>
      <w:r>
        <w:fldChar w:fldCharType="end"/>
      </w:r>
    </w:p>
    <w:p>
      <w:pPr>
        <w:pStyle w:val="25"/>
        <w:tabs>
          <w:tab w:val="right" w:leader="dot" w:pos="9344"/>
        </w:tabs>
        <w:rPr>
          <w:rFonts w:asciiTheme="minorHAnsi" w:hAnsiTheme="minorHAnsi" w:eastAsiaTheme="minorEastAsia" w:cstheme="minorBidi"/>
          <w:b w:val="0"/>
          <w:bCs w:val="0"/>
          <w:sz w:val="21"/>
        </w:rPr>
      </w:pPr>
      <w:r>
        <w:fldChar w:fldCharType="begin"/>
      </w:r>
      <w:r>
        <w:instrText xml:space="preserve"> HYPERLINK \l "_Toc524536402" </w:instrText>
      </w:r>
      <w:r>
        <w:fldChar w:fldCharType="separate"/>
      </w:r>
      <w:r>
        <w:rPr>
          <w:rStyle w:val="31"/>
        </w:rPr>
        <w:t>5 总体架构</w:t>
      </w:r>
      <w:r>
        <w:tab/>
      </w:r>
      <w:r>
        <w:fldChar w:fldCharType="begin"/>
      </w:r>
      <w:r>
        <w:instrText xml:space="preserve"> PAGEREF _Toc524536402 \h </w:instrText>
      </w:r>
      <w:r>
        <w:fldChar w:fldCharType="separate"/>
      </w:r>
      <w:r>
        <w:t>9</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"_Toc524536403" </w:instrText>
      </w:r>
      <w:r>
        <w:fldChar w:fldCharType="separate"/>
      </w:r>
      <w:r>
        <w:rPr>
          <w:rStyle w:val="31"/>
        </w:rPr>
        <w:t>5.1 项目与开发管理</w:t>
      </w:r>
      <w:r>
        <w:tab/>
      </w:r>
      <w:r>
        <w:fldChar w:fldCharType="begin"/>
      </w:r>
      <w:r>
        <w:instrText xml:space="preserve"> PAGEREF _Toc524536403 \h </w:instrText>
      </w:r>
      <w:r>
        <w:fldChar w:fldCharType="separate"/>
      </w:r>
      <w:r>
        <w:t>9</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"_Toc524536404" </w:instrText>
      </w:r>
      <w:r>
        <w:fldChar w:fldCharType="separate"/>
      </w:r>
      <w:r>
        <w:rPr>
          <w:rStyle w:val="31"/>
        </w:rPr>
        <w:t>5.2 应用设计与开发</w:t>
      </w:r>
      <w:r>
        <w:tab/>
      </w:r>
      <w:r>
        <w:fldChar w:fldCharType="begin"/>
      </w:r>
      <w:r>
        <w:instrText xml:space="preserve"> PAGEREF _Toc524536404 \h </w:instrText>
      </w:r>
      <w:r>
        <w:fldChar w:fldCharType="separate"/>
      </w:r>
      <w:r>
        <w:t>9</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"_Toc524536405" </w:instrText>
      </w:r>
      <w:r>
        <w:fldChar w:fldCharType="separate"/>
      </w:r>
      <w:r>
        <w:rPr>
          <w:rStyle w:val="31"/>
        </w:rPr>
        <w:t>5.3 持续交付</w:t>
      </w:r>
      <w:r>
        <w:tab/>
      </w:r>
      <w:r>
        <w:fldChar w:fldCharType="begin"/>
      </w:r>
      <w:r>
        <w:instrText xml:space="preserve"> PAGEREF _Toc524536405 \h </w:instrText>
      </w:r>
      <w:r>
        <w:fldChar w:fldCharType="separate"/>
      </w:r>
      <w:r>
        <w:t>14</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"_Toc524536406" </w:instrText>
      </w:r>
      <w:r>
        <w:fldChar w:fldCharType="separate"/>
      </w:r>
      <w:r>
        <w:rPr>
          <w:rStyle w:val="31"/>
        </w:rPr>
        <w:t>5.4 测试管理</w:t>
      </w:r>
      <w:r>
        <w:tab/>
      </w:r>
      <w:r>
        <w:fldChar w:fldCharType="begin"/>
      </w:r>
      <w:r>
        <w:instrText xml:space="preserve"> PAGEREF _Toc524536406 \h </w:instrText>
      </w:r>
      <w:r>
        <w:fldChar w:fldCharType="separate"/>
      </w:r>
      <w:r>
        <w:t>22</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"_Toc524536407" </w:instrText>
      </w:r>
      <w:r>
        <w:fldChar w:fldCharType="separate"/>
      </w:r>
      <w:r>
        <w:rPr>
          <w:rStyle w:val="31"/>
        </w:rPr>
        <w:t>5.5 自动化测试</w:t>
      </w:r>
      <w:r>
        <w:tab/>
      </w:r>
      <w:r>
        <w:fldChar w:fldCharType="begin"/>
      </w:r>
      <w:r>
        <w:instrText xml:space="preserve"> PAGEREF _Toc524536407 \h </w:instrText>
      </w:r>
      <w:r>
        <w:fldChar w:fldCharType="separate"/>
      </w:r>
      <w:r>
        <w:t>24</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"_Toc524536408" </w:instrText>
      </w:r>
      <w:r>
        <w:fldChar w:fldCharType="separate"/>
      </w:r>
      <w:r>
        <w:rPr>
          <w:rStyle w:val="31"/>
        </w:rPr>
        <w:t>5.6 安全开发</w:t>
      </w:r>
      <w:r>
        <w:tab/>
      </w:r>
      <w:r>
        <w:fldChar w:fldCharType="begin"/>
      </w:r>
      <w:r>
        <w:instrText xml:space="preserve"> PAGEREF _Toc524536408 \h </w:instrText>
      </w:r>
      <w:r>
        <w:fldChar w:fldCharType="separate"/>
      </w:r>
      <w:r>
        <w:t>29</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"_Toc524536409" </w:instrText>
      </w:r>
      <w:r>
        <w:fldChar w:fldCharType="separate"/>
      </w:r>
      <w:r>
        <w:rPr>
          <w:rStyle w:val="31"/>
        </w:rPr>
        <w:t>5.7 安全交付</w:t>
      </w:r>
      <w:r>
        <w:tab/>
      </w:r>
      <w:r>
        <w:fldChar w:fldCharType="begin"/>
      </w:r>
      <w:r>
        <w:instrText xml:space="preserve"> PAGEREF _Toc524536409 \h </w:instrText>
      </w:r>
      <w:r>
        <w:fldChar w:fldCharType="separate"/>
      </w:r>
      <w:r>
        <w:t>29</w:t>
      </w:r>
      <w:r>
        <w:fldChar w:fldCharType="end"/>
      </w:r>
      <w:r>
        <w:fldChar w:fldCharType="end"/>
      </w:r>
    </w:p>
    <w:p>
      <w:pPr>
        <w:pStyle w:val="12"/>
        <w:tabs>
          <w:tab w:val="right" w:leader="dot" w:pos="9344"/>
        </w:tabs>
        <w:rPr>
          <w:rFonts w:asciiTheme="minorHAnsi" w:hAnsiTheme="minorHAnsi" w:eastAsiaTheme="minorEastAsia" w:cstheme="minorBidi"/>
          <w:sz w:val="21"/>
        </w:rPr>
      </w:pPr>
      <w:r>
        <w:fldChar w:fldCharType="begin"/>
      </w:r>
      <w:r>
        <w:instrText xml:space="preserve"> HYPERLINK \l "_Toc524536410" </w:instrText>
      </w:r>
      <w:r>
        <w:fldChar w:fldCharType="separate"/>
      </w:r>
      <w:r>
        <w:rPr>
          <w:rStyle w:val="31"/>
        </w:rPr>
        <w:t>5.8 安全运营</w:t>
      </w:r>
      <w:r>
        <w:tab/>
      </w:r>
      <w:r>
        <w:fldChar w:fldCharType="begin"/>
      </w:r>
      <w:r>
        <w:instrText xml:space="preserve"> PAGEREF _Toc524536410 \h </w:instrText>
      </w:r>
      <w:r>
        <w:fldChar w:fldCharType="separate"/>
      </w:r>
      <w:r>
        <w:t>30</w:t>
      </w:r>
      <w:r>
        <w:fldChar w:fldCharType="end"/>
      </w:r>
      <w:r>
        <w:fldChar w:fldCharType="end"/>
      </w:r>
    </w:p>
    <w:p>
      <w:r>
        <w:rPr>
          <w:bCs/>
          <w:color w:val="000000"/>
        </w:rPr>
        <w:fldChar w:fldCharType="end"/>
      </w:r>
    </w:p>
    <w:p>
      <w:pPr>
        <w:pStyle w:val="117"/>
      </w:pPr>
      <w:bookmarkStart w:id="21" w:name="_Toc524536392"/>
      <w:bookmarkStart w:id="22" w:name="_Toc517687042"/>
      <w:bookmarkStart w:id="23" w:name="_Toc517687100"/>
      <w:r>
        <w:rPr>
          <w:rFonts w:hint="eastAsia"/>
        </w:rPr>
        <w:t>前</w:t>
      </w:r>
      <w:bookmarkStart w:id="24" w:name="BKQY"/>
      <w:r>
        <w:rPr>
          <w:rFonts w:hAnsi="黑体"/>
        </w:rPr>
        <w:t>  </w:t>
      </w:r>
      <w:r>
        <w:rPr>
          <w:rFonts w:hint="eastAsia"/>
        </w:rPr>
        <w:t>言</w:t>
      </w:r>
      <w:bookmarkEnd w:id="20"/>
      <w:bookmarkEnd w:id="21"/>
      <w:bookmarkEnd w:id="22"/>
      <w:bookmarkEnd w:id="23"/>
      <w:bookmarkEnd w:id="24"/>
    </w:p>
    <w:p>
      <w:pPr>
        <w:pStyle w:val="43"/>
      </w:pPr>
      <w:r>
        <w:t>研发运营一体化是指在</w:t>
      </w:r>
      <w:r>
        <w:rPr>
          <w:rFonts w:hint="eastAsia"/>
        </w:rPr>
        <w:t>IT</w:t>
      </w:r>
      <w:r>
        <w:t>软件及相关服务的研发及交付过程中，将应用的需求、开发、测试、部署和运营统一起来，基于整个组织的协作和应用架构的优化，实现敏捷开发、持续交付和应用运营的无缝集成。帮助企业提升IT效能，在保证稳定的同时，快速交付高质量的软件及服务，灵活应对快速变化的业务需求和市场环境。</w:t>
      </w:r>
    </w:p>
    <w:p>
      <w:pPr>
        <w:pStyle w:val="43"/>
      </w:pPr>
      <w:r>
        <w:t>本标准是“研发运营一体化</w:t>
      </w:r>
      <w:r>
        <w:rPr>
          <w:rFonts w:hint="eastAsia"/>
        </w:rPr>
        <w:t>（DevOps）</w:t>
      </w:r>
      <w:r>
        <w:t xml:space="preserve">能力成熟度模型”系列标准的第 </w:t>
      </w:r>
      <w:r>
        <w:rPr>
          <w:rFonts w:hint="eastAsia"/>
        </w:rPr>
        <w:t>9</w:t>
      </w:r>
      <w:r>
        <w:t xml:space="preserve"> 部分</w:t>
      </w:r>
      <w:r>
        <w:rPr>
          <w:rFonts w:hint="eastAsia"/>
        </w:rPr>
        <w:t xml:space="preserve"> 系统和工具</w:t>
      </w:r>
      <w:r>
        <w:t xml:space="preserve">，该系列标准的结构和名称如下: </w:t>
      </w:r>
    </w:p>
    <w:p>
      <w:pPr>
        <w:pStyle w:val="43"/>
      </w:pPr>
      <w:r>
        <w:t>第1部分：总体架构</w:t>
      </w:r>
    </w:p>
    <w:p>
      <w:pPr>
        <w:pStyle w:val="43"/>
      </w:pPr>
      <w:r>
        <w:t>第2部分：敏捷开发</w:t>
      </w:r>
      <w:r>
        <w:rPr>
          <w:rFonts w:hint="eastAsia"/>
        </w:rPr>
        <w:t>管理</w:t>
      </w:r>
    </w:p>
    <w:p>
      <w:pPr>
        <w:pStyle w:val="43"/>
      </w:pPr>
      <w:r>
        <w:t>第3部分：持续交付</w:t>
      </w:r>
    </w:p>
    <w:p>
      <w:pPr>
        <w:pStyle w:val="43"/>
      </w:pPr>
      <w:r>
        <w:t>第4部分：技术运营</w:t>
      </w:r>
    </w:p>
    <w:p>
      <w:pPr>
        <w:pStyle w:val="43"/>
      </w:pPr>
      <w:r>
        <w:t>第5部分：应用</w:t>
      </w:r>
      <w:r>
        <w:rPr>
          <w:rFonts w:hint="eastAsia"/>
        </w:rPr>
        <w:t>设计</w:t>
      </w:r>
    </w:p>
    <w:p>
      <w:pPr>
        <w:pStyle w:val="43"/>
      </w:pPr>
      <w:r>
        <w:t>第6部分：</w:t>
      </w:r>
      <w:r>
        <w:rPr>
          <w:rFonts w:hint="eastAsia"/>
        </w:rPr>
        <w:t>风险</w:t>
      </w:r>
      <w:r>
        <w:t>管理</w:t>
      </w:r>
    </w:p>
    <w:p>
      <w:pPr>
        <w:pStyle w:val="43"/>
      </w:pPr>
      <w:r>
        <w:t>第7部分：组织结构</w:t>
      </w:r>
    </w:p>
    <w:p>
      <w:pPr>
        <w:pStyle w:val="43"/>
      </w:pPr>
      <w:r>
        <w:rPr>
          <w:rFonts w:hint="eastAsia"/>
        </w:rPr>
        <w:t>第8部分：评估方法</w:t>
      </w:r>
    </w:p>
    <w:p>
      <w:pPr>
        <w:pStyle w:val="43"/>
      </w:pPr>
      <w:r>
        <w:rPr>
          <w:rFonts w:hint="eastAsia"/>
        </w:rPr>
        <w:t>第9部分：系统和工具</w:t>
      </w:r>
    </w:p>
    <w:p>
      <w:pPr>
        <w:pStyle w:val="43"/>
      </w:pPr>
      <w:r>
        <w:t xml:space="preserve">本标准按照GB/T 1.1-2009给出的规则起草。 </w:t>
      </w:r>
    </w:p>
    <w:p>
      <w:pPr>
        <w:pStyle w:val="43"/>
      </w:pPr>
      <w:r>
        <w:t>本标准由中国通信标准化协会提出并归口。</w:t>
      </w:r>
    </w:p>
    <w:p>
      <w:pPr>
        <w:pStyle w:val="43"/>
      </w:pPr>
      <w:r>
        <w:t>本标准起草单位： 待完善</w:t>
      </w:r>
    </w:p>
    <w:p>
      <w:pPr>
        <w:pStyle w:val="43"/>
      </w:pPr>
      <w:r>
        <w:rPr>
          <w:rFonts w:hint="eastAsia"/>
        </w:rPr>
        <w:t>本标准主要起草人：待完善</w:t>
      </w:r>
    </w:p>
    <w:p>
      <w:pPr>
        <w:pStyle w:val="43"/>
      </w:pPr>
    </w:p>
    <w:p>
      <w:pPr>
        <w:pStyle w:val="43"/>
        <w:sectPr>
          <w:headerReference r:id="rId3" w:type="default"/>
          <w:footerReference r:id="rId4" w:type="default"/>
          <w:pgSz w:w="11906" w:h="16838"/>
          <w:pgMar w:top="567" w:right="1134" w:bottom="1134" w:left="1418" w:header="1418" w:footer="1134" w:gutter="0"/>
          <w:pgNumType w:fmt="upperRoman" w:start="1"/>
          <w:cols w:space="425" w:num="1"/>
          <w:formProt w:val="0"/>
          <w:docGrid w:type="lines" w:linePitch="312" w:charSpace="0"/>
        </w:sectPr>
      </w:pPr>
    </w:p>
    <w:p>
      <w:pPr>
        <w:pStyle w:val="55"/>
      </w:pPr>
      <w:bookmarkStart w:id="25" w:name="_Toc517687101"/>
      <w:bookmarkStart w:id="26" w:name="_Toc517687043"/>
      <w:bookmarkStart w:id="27" w:name="_Toc524536393"/>
      <w:r>
        <w:rPr>
          <w:rFonts w:hint="eastAsia"/>
        </w:rPr>
        <w:t>研发运营一体化（</w:t>
      </w:r>
      <w:r>
        <w:t>DevOps</w:t>
      </w:r>
      <w:r>
        <w:rPr>
          <w:rFonts w:hint="eastAsia"/>
        </w:rPr>
        <w:t>）能力成熟度模型 第9部分：</w:t>
      </w:r>
      <w:bookmarkEnd w:id="25"/>
      <w:bookmarkEnd w:id="26"/>
      <w:r>
        <w:rPr>
          <w:rFonts w:hint="eastAsia"/>
        </w:rPr>
        <w:t>系统和工具</w:t>
      </w:r>
      <w:bookmarkEnd w:id="27"/>
    </w:p>
    <w:p>
      <w:pPr>
        <w:pStyle w:val="50"/>
      </w:pPr>
      <w:bookmarkStart w:id="28" w:name="_Toc517687044"/>
      <w:bookmarkStart w:id="29" w:name="_Toc509248828"/>
      <w:bookmarkStart w:id="30" w:name="_Toc517687102"/>
      <w:bookmarkStart w:id="31" w:name="_Toc509385747"/>
      <w:bookmarkStart w:id="32" w:name="_Toc524536394"/>
      <w:r>
        <w:rPr>
          <w:rFonts w:hint="eastAsia"/>
        </w:rPr>
        <w:t>范围</w:t>
      </w:r>
      <w:bookmarkEnd w:id="28"/>
      <w:bookmarkEnd w:id="29"/>
      <w:bookmarkEnd w:id="30"/>
      <w:bookmarkEnd w:id="31"/>
      <w:bookmarkEnd w:id="32"/>
    </w:p>
    <w:p>
      <w:pPr>
        <w:pStyle w:val="43"/>
        <w:rPr>
          <w:color w:val="000000"/>
        </w:rPr>
      </w:pPr>
      <w:r>
        <w:rPr>
          <w:rFonts w:hint="eastAsia"/>
        </w:rPr>
        <w:t>本标准</w:t>
      </w:r>
      <w:r>
        <w:rPr>
          <w:rFonts w:hint="eastAsia"/>
          <w:color w:val="000000"/>
        </w:rPr>
        <w:t>规定了研发运营一体化（DevOps）的xxxxx。</w:t>
      </w:r>
    </w:p>
    <w:p>
      <w:pPr>
        <w:pStyle w:val="43"/>
        <w:rPr>
          <w:color w:val="000000"/>
        </w:rPr>
      </w:pPr>
      <w:r>
        <w:rPr>
          <w:rFonts w:hint="eastAsia"/>
          <w:color w:val="000000"/>
        </w:rPr>
        <w:t>本标准适用于具备IT软件研发交付运营能力的组织实施IT软件开发和服务过程的能力进行评价和指导；可供其他相关行业或组织进行参考；也可作为第三方权威评估机构衡量软件开发交付成熟的标准依据。</w:t>
      </w:r>
    </w:p>
    <w:p>
      <w:pPr>
        <w:pStyle w:val="50"/>
      </w:pPr>
      <w:bookmarkStart w:id="33" w:name="_Toc509385748"/>
      <w:bookmarkStart w:id="34" w:name="_Toc509248829"/>
      <w:bookmarkStart w:id="35" w:name="_Toc517687045"/>
      <w:bookmarkStart w:id="36" w:name="_Toc524536395"/>
      <w:bookmarkStart w:id="37" w:name="_Toc517687103"/>
      <w:r>
        <w:rPr>
          <w:rFonts w:hint="eastAsia"/>
        </w:rPr>
        <w:t>规范性引用文件</w:t>
      </w:r>
      <w:bookmarkEnd w:id="33"/>
      <w:bookmarkEnd w:id="34"/>
      <w:bookmarkEnd w:id="35"/>
      <w:bookmarkEnd w:id="36"/>
      <w:bookmarkEnd w:id="37"/>
    </w:p>
    <w:p>
      <w:pPr>
        <w:pStyle w:val="43"/>
      </w:pPr>
      <w:r>
        <w:rPr>
          <w:rFonts w:hint="eastAsia"/>
        </w:rPr>
        <w:t>下列文件对于本文件的应用是必不可少的。凡是注日期的引用文件，仅所注日期的版本适用于本文件。凡是不注日期的引用文件，其最新版本（包括所有的修改单）适用于本文件。</w:t>
      </w:r>
    </w:p>
    <w:p>
      <w:pPr>
        <w:pStyle w:val="43"/>
      </w:pPr>
      <w:r>
        <w:rPr>
          <w:rFonts w:hint="eastAsia"/>
        </w:rPr>
        <w:t>[1] GB/T  32400-2015 信息技术 云计算 概览与词汇</w:t>
      </w:r>
    </w:p>
    <w:p>
      <w:pPr>
        <w:pStyle w:val="43"/>
      </w:pPr>
      <w:r>
        <w:rPr>
          <w:rFonts w:hint="eastAsia"/>
        </w:rPr>
        <w:t>[2] GB/T  32399-2016 信息技术 云计算 参考架构</w:t>
      </w:r>
    </w:p>
    <w:p>
      <w:pPr>
        <w:pStyle w:val="43"/>
      </w:pPr>
      <w:r>
        <w:rPr>
          <w:rFonts w:hint="eastAsia"/>
        </w:rPr>
        <w:t>[3] YD/2441-2013     互联网数据中心技术及分级分类标准</w:t>
      </w:r>
    </w:p>
    <w:p>
      <w:pPr>
        <w:pStyle w:val="43"/>
      </w:pPr>
      <w:r>
        <w:rPr>
          <w:rFonts w:hint="eastAsia"/>
        </w:rPr>
        <w:t>[4] GB/T  33136-2016 信息技术服务数据中心服务能力成熟度模型</w:t>
      </w:r>
    </w:p>
    <w:p>
      <w:pPr>
        <w:pStyle w:val="43"/>
      </w:pPr>
      <w:r>
        <w:rPr>
          <w:rFonts w:hint="eastAsia"/>
        </w:rPr>
        <w:t>[5] GB/T 31496-2015 信息技术 安全技术 信息安全管理体系实施指南</w:t>
      </w:r>
    </w:p>
    <w:p>
      <w:pPr>
        <w:pStyle w:val="43"/>
      </w:pPr>
      <w:r>
        <w:rPr>
          <w:rFonts w:hint="eastAsia"/>
        </w:rPr>
        <w:t>[6] GB/T 22080-2016 信息技术 安全技术 信息安全管理体系要求</w:t>
      </w:r>
    </w:p>
    <w:p>
      <w:pPr>
        <w:pStyle w:val="43"/>
      </w:pPr>
      <w:r>
        <w:rPr>
          <w:rFonts w:hint="eastAsia"/>
        </w:rPr>
        <w:t>[7] GB/T 30975-2014 信息技术 基于计算机的软件系统的性能测量与评级</w:t>
      </w:r>
    </w:p>
    <w:p>
      <w:pPr>
        <w:pStyle w:val="50"/>
      </w:pPr>
      <w:bookmarkStart w:id="38" w:name="_Toc509248830"/>
      <w:bookmarkEnd w:id="38"/>
      <w:bookmarkStart w:id="39" w:name="_Toc524536396"/>
      <w:bookmarkStart w:id="40" w:name="_Toc509385749"/>
      <w:bookmarkStart w:id="41" w:name="_Toc517687046"/>
      <w:bookmarkStart w:id="42" w:name="_Toc517687104"/>
      <w:r>
        <w:rPr>
          <w:rFonts w:hint="eastAsia"/>
        </w:rPr>
        <w:t>术语</w:t>
      </w:r>
      <w:bookmarkEnd w:id="39"/>
      <w:bookmarkEnd w:id="40"/>
      <w:bookmarkEnd w:id="41"/>
      <w:bookmarkEnd w:id="42"/>
    </w:p>
    <w:p>
      <w:pPr>
        <w:pStyle w:val="43"/>
      </w:pPr>
      <w:r>
        <w:rPr>
          <w:rFonts w:hint="eastAsia"/>
        </w:rPr>
        <w:t>下列术语和定义适用于本文件。</w:t>
      </w:r>
    </w:p>
    <w:p>
      <w:pPr>
        <w:pStyle w:val="47"/>
        <w:numPr>
          <w:ilvl w:val="1"/>
          <w:numId w:val="19"/>
        </w:numPr>
        <w:rPr>
          <w:highlight w:val="yellow"/>
        </w:rPr>
      </w:pPr>
      <w:bookmarkStart w:id="43" w:name="_Toc509385750"/>
      <w:bookmarkStart w:id="44" w:name="_Toc522798815"/>
      <w:bookmarkStart w:id="45" w:name="_Toc517687105"/>
      <w:bookmarkStart w:id="46" w:name="_Toc517687047"/>
      <w:bookmarkStart w:id="47" w:name="_Toc517687109"/>
      <w:bookmarkStart w:id="48" w:name="_Toc517687051"/>
      <w:bookmarkStart w:id="49" w:name="_Toc509385754"/>
      <w:bookmarkStart w:id="50" w:name="_Toc524536401"/>
      <w:r>
        <w:rPr>
          <w:rFonts w:hint="eastAsia"/>
          <w:highlight w:val="yellow"/>
        </w:rPr>
        <w:t>项目 project</w:t>
      </w:r>
    </w:p>
    <w:p>
      <w:pPr>
        <w:pStyle w:val="43"/>
        <w:rPr>
          <w:highlight w:val="yellow"/>
        </w:rPr>
      </w:pPr>
      <w:r>
        <w:rPr>
          <w:rFonts w:hint="eastAsia"/>
          <w:highlight w:val="yellow"/>
        </w:rPr>
        <w:t>需要协同工作的一组任务，其目的在于开发和（或）维护一个具体的产品。产品可以包括硬件、软件或其他成分，一般项目有自己的经费、成本核算和交付进度。</w:t>
      </w:r>
      <w:r>
        <w:rPr>
          <w:rFonts w:hint="eastAsia"/>
        </w:rPr>
        <w:t>【GB/T11457-2006：2.954】</w:t>
      </w:r>
    </w:p>
    <w:p>
      <w:pPr>
        <w:pStyle w:val="47"/>
        <w:numPr>
          <w:ilvl w:val="1"/>
          <w:numId w:val="19"/>
        </w:numPr>
        <w:rPr>
          <w:highlight w:val="yellow"/>
        </w:rPr>
      </w:pPr>
      <w:r>
        <w:rPr>
          <w:rFonts w:hint="eastAsia"/>
          <w:highlight w:val="yellow"/>
        </w:rPr>
        <w:t xml:space="preserve">【董越】项目集 </w:t>
      </w:r>
      <w:bookmarkEnd w:id="43"/>
      <w:bookmarkEnd w:id="44"/>
      <w:bookmarkEnd w:id="45"/>
      <w:bookmarkEnd w:id="46"/>
      <w:r>
        <w:rPr>
          <w:rFonts w:hint="eastAsia"/>
          <w:highlight w:val="yellow"/>
        </w:rPr>
        <w:t>program</w:t>
      </w:r>
    </w:p>
    <w:p>
      <w:pPr>
        <w:pStyle w:val="43"/>
      </w:pPr>
      <w:r>
        <w:rPr>
          <w:rFonts w:hint="eastAsia"/>
        </w:rPr>
        <w:t>PMI将项目集定义为经过协调管理以获取单独管理所无法取得的收益的一组项目、子项目集和项目集活动。</w:t>
      </w:r>
    </w:p>
    <w:p>
      <w:pPr>
        <w:pStyle w:val="47"/>
        <w:numPr>
          <w:ilvl w:val="1"/>
          <w:numId w:val="19"/>
        </w:numPr>
        <w:rPr>
          <w:highlight w:val="yellow"/>
        </w:rPr>
      </w:pPr>
      <w:r>
        <w:rPr>
          <w:rFonts w:hint="eastAsia"/>
          <w:highlight w:val="yellow"/>
        </w:rPr>
        <w:t>【董越】子项目集 sub program</w:t>
      </w:r>
    </w:p>
    <w:p>
      <w:pPr>
        <w:pStyle w:val="43"/>
      </w:pPr>
      <w:r>
        <w:rPr>
          <w:rFonts w:hint="eastAsia"/>
        </w:rPr>
        <w:t>作为另一个项目集的组成部分而被管理的一个项目集</w:t>
      </w:r>
    </w:p>
    <w:p>
      <w:pPr>
        <w:pStyle w:val="47"/>
        <w:numPr>
          <w:ilvl w:val="1"/>
          <w:numId w:val="19"/>
        </w:numPr>
        <w:rPr>
          <w:highlight w:val="yellow"/>
        </w:rPr>
      </w:pPr>
      <w:r>
        <w:rPr>
          <w:rFonts w:hint="eastAsia"/>
          <w:highlight w:val="yellow"/>
        </w:rPr>
        <w:t>构建项目</w:t>
      </w:r>
      <w:r>
        <w:rPr>
          <w:highlight w:val="yellow"/>
        </w:rPr>
        <w:t> </w:t>
      </w:r>
      <w:r>
        <w:rPr>
          <w:rFonts w:hint="eastAsia"/>
          <w:highlight w:val="yellow"/>
        </w:rPr>
        <w:t xml:space="preserve"> Build project</w:t>
      </w:r>
    </w:p>
    <w:p>
      <w:pPr>
        <w:pStyle w:val="43"/>
      </w:pPr>
      <w:r>
        <w:rPr>
          <w:rFonts w:hint="eastAsia"/>
        </w:rPr>
        <w:t>作为一个构建软件的配置，以及流程。</w:t>
      </w:r>
    </w:p>
    <w:p>
      <w:pPr>
        <w:pStyle w:val="47"/>
        <w:numPr>
          <w:ilvl w:val="1"/>
          <w:numId w:val="19"/>
        </w:numPr>
        <w:rPr>
          <w:highlight w:val="yellow"/>
        </w:rPr>
      </w:pPr>
      <w:r>
        <w:rPr>
          <w:rFonts w:hint="eastAsia"/>
          <w:highlight w:val="yellow"/>
        </w:rPr>
        <w:t>执行记录</w:t>
      </w:r>
      <w:r>
        <w:rPr>
          <w:highlight w:val="yellow"/>
        </w:rPr>
        <w:t> </w:t>
      </w:r>
      <w:r>
        <w:rPr>
          <w:rFonts w:hint="eastAsia"/>
          <w:highlight w:val="yellow"/>
        </w:rPr>
        <w:t xml:space="preserve"> Build history</w:t>
      </w:r>
    </w:p>
    <w:p>
      <w:pPr>
        <w:pStyle w:val="43"/>
      </w:pPr>
      <w:r>
        <w:rPr>
          <w:rFonts w:hint="eastAsia"/>
        </w:rPr>
        <w:t>执行构建的信息，以及结果。</w:t>
      </w:r>
    </w:p>
    <w:p>
      <w:pPr>
        <w:pStyle w:val="47"/>
        <w:numPr>
          <w:ilvl w:val="1"/>
          <w:numId w:val="19"/>
        </w:numPr>
        <w:rPr>
          <w:highlight w:val="yellow"/>
        </w:rPr>
      </w:pPr>
      <w:r>
        <w:rPr>
          <w:rFonts w:hint="eastAsia"/>
          <w:highlight w:val="yellow"/>
        </w:rPr>
        <w:t>构建产出物</w:t>
      </w:r>
      <w:r>
        <w:rPr>
          <w:highlight w:val="yellow"/>
        </w:rPr>
        <w:t> </w:t>
      </w:r>
      <w:r>
        <w:rPr>
          <w:rFonts w:hint="eastAsia"/>
          <w:highlight w:val="yellow"/>
        </w:rPr>
        <w:t xml:space="preserve"> Build output</w:t>
      </w:r>
    </w:p>
    <w:p>
      <w:pPr>
        <w:pStyle w:val="43"/>
      </w:pPr>
      <w:r>
        <w:rPr>
          <w:rFonts w:hint="eastAsia"/>
        </w:rPr>
        <w:t>构建项目中生产的文件。</w:t>
      </w:r>
    </w:p>
    <w:p>
      <w:pPr>
        <w:pStyle w:val="47"/>
        <w:numPr>
          <w:ilvl w:val="1"/>
          <w:numId w:val="19"/>
        </w:numPr>
        <w:rPr>
          <w:highlight w:val="yellow"/>
        </w:rPr>
      </w:pPr>
      <w:r>
        <w:rPr>
          <w:rFonts w:hint="eastAsia"/>
          <w:highlight w:val="yellow"/>
        </w:rPr>
        <w:t>凭据 Credentials</w:t>
      </w:r>
    </w:p>
    <w:p>
      <w:pPr>
        <w:pStyle w:val="43"/>
      </w:pPr>
      <w:r>
        <w:rPr>
          <w:rFonts w:hint="eastAsia"/>
        </w:rPr>
        <w:t>保存用户保密信息，例如：用户名和密码。</w:t>
      </w:r>
    </w:p>
    <w:p>
      <w:pPr>
        <w:pStyle w:val="47"/>
        <w:numPr>
          <w:ilvl w:val="1"/>
          <w:numId w:val="19"/>
        </w:numPr>
        <w:rPr>
          <w:highlight w:val="yellow"/>
        </w:rPr>
      </w:pPr>
      <w:r>
        <w:rPr>
          <w:rFonts w:hint="eastAsia"/>
          <w:highlight w:val="yellow"/>
        </w:rPr>
        <w:t>容器镜像 Container Image</w:t>
      </w:r>
    </w:p>
    <w:p>
      <w:pPr>
        <w:pStyle w:val="43"/>
        <w:rPr>
          <w:highlight w:val="yellow"/>
        </w:rPr>
      </w:pPr>
      <w:r>
        <w:rPr>
          <w:rFonts w:hint="eastAsia"/>
        </w:rPr>
        <w:t>容器技术中运行容器软件。包含基本操作系统以及依赖的软件。可以包含构建的产出物。</w:t>
      </w:r>
    </w:p>
    <w:p>
      <w:pPr>
        <w:pStyle w:val="47"/>
        <w:numPr>
          <w:ilvl w:val="1"/>
          <w:numId w:val="19"/>
        </w:numPr>
        <w:rPr>
          <w:highlight w:val="yellow"/>
        </w:rPr>
      </w:pPr>
      <w:r>
        <w:rPr>
          <w:rFonts w:hint="eastAsia"/>
          <w:highlight w:val="yellow"/>
        </w:rPr>
        <w:t>运行环境 Runtime environment</w:t>
      </w:r>
    </w:p>
    <w:p>
      <w:pPr>
        <w:pStyle w:val="43"/>
      </w:pPr>
      <w:r>
        <w:rPr>
          <w:rFonts w:hint="eastAsia"/>
        </w:rPr>
        <w:t>构建中运行的环境或者计算机。</w:t>
      </w:r>
    </w:p>
    <w:p>
      <w:pPr>
        <w:pStyle w:val="47"/>
        <w:numPr>
          <w:ilvl w:val="1"/>
          <w:numId w:val="19"/>
        </w:numPr>
        <w:rPr>
          <w:highlight w:val="yellow"/>
        </w:rPr>
      </w:pPr>
      <w:r>
        <w:rPr>
          <w:rFonts w:hint="eastAsia"/>
          <w:highlight w:val="yellow"/>
        </w:rPr>
        <w:t>源代码托管软件 Source code management software</w:t>
      </w:r>
    </w:p>
    <w:p>
      <w:pPr>
        <w:pStyle w:val="43"/>
      </w:pPr>
      <w:r>
        <w:rPr>
          <w:rFonts w:hint="eastAsia"/>
        </w:rPr>
        <w:t>保存源代码的软件。</w:t>
      </w:r>
    </w:p>
    <w:p>
      <w:pPr>
        <w:pStyle w:val="47"/>
        <w:numPr>
          <w:ilvl w:val="1"/>
          <w:numId w:val="19"/>
        </w:numPr>
        <w:rPr>
          <w:highlight w:val="yellow"/>
        </w:rPr>
      </w:pPr>
      <w:r>
        <w:rPr>
          <w:rFonts w:hint="eastAsia"/>
          <w:highlight w:val="yellow"/>
        </w:rPr>
        <w:t>软件单元测试 Software unit test</w:t>
      </w:r>
    </w:p>
    <w:p>
      <w:pPr>
        <w:pStyle w:val="43"/>
      </w:pPr>
      <w:r>
        <w:rPr>
          <w:rFonts w:hint="eastAsia"/>
        </w:rPr>
        <w:t>软件中研发的自动化测试。</w:t>
      </w:r>
    </w:p>
    <w:p>
      <w:pPr>
        <w:pStyle w:val="47"/>
        <w:numPr>
          <w:ilvl w:val="1"/>
          <w:numId w:val="19"/>
        </w:numPr>
        <w:rPr>
          <w:highlight w:val="yellow"/>
        </w:rPr>
      </w:pPr>
      <w:r>
        <w:rPr>
          <w:rFonts w:hint="eastAsia"/>
          <w:highlight w:val="yellow"/>
        </w:rPr>
        <w:t>发布</w:t>
      </w:r>
    </w:p>
    <w:p>
      <w:pPr>
        <w:pStyle w:val="43"/>
      </w:pPr>
      <w:r>
        <w:rPr>
          <w:rFonts w:hint="eastAsia"/>
        </w:rPr>
        <w:t>发布通常是软件程序的变动，将线上的流量转移到新的软件版本的过程</w:t>
      </w:r>
    </w:p>
    <w:p>
      <w:pPr>
        <w:pStyle w:val="47"/>
        <w:numPr>
          <w:ilvl w:val="1"/>
          <w:numId w:val="19"/>
        </w:numPr>
        <w:rPr>
          <w:highlight w:val="yellow"/>
        </w:rPr>
      </w:pPr>
      <w:r>
        <w:rPr>
          <w:rFonts w:hint="eastAsia"/>
          <w:highlight w:val="yellow"/>
        </w:rPr>
        <w:t>原地发布</w:t>
      </w:r>
    </w:p>
    <w:p>
      <w:pPr>
        <w:pStyle w:val="43"/>
      </w:pPr>
      <w:r>
        <w:rPr>
          <w:rFonts w:hint="eastAsia"/>
        </w:rPr>
        <w:t>将新的软件版本直接推送到服务器上覆盖旧版本，发布过程可能会引起服务的中断，是一种最直接的发布方式</w:t>
      </w:r>
    </w:p>
    <w:p>
      <w:pPr>
        <w:pStyle w:val="47"/>
        <w:numPr>
          <w:ilvl w:val="1"/>
          <w:numId w:val="19"/>
        </w:numPr>
        <w:rPr>
          <w:highlight w:val="yellow"/>
        </w:rPr>
      </w:pPr>
      <w:r>
        <w:rPr>
          <w:rFonts w:hint="eastAsia"/>
          <w:highlight w:val="yellow"/>
        </w:rPr>
        <w:t>金丝雀发布</w:t>
      </w:r>
    </w:p>
    <w:p>
      <w:pPr>
        <w:pStyle w:val="43"/>
      </w:pPr>
      <w:r>
        <w:rPr>
          <w:rFonts w:hint="eastAsia"/>
        </w:rPr>
        <w:t>是指在黑与白之间，能够平滑过渡的一种发布方式。又称灰度发布，A/B测试就是一种灰度发布方式，让一部分用户继续用A，一部分用户开始用B，如果用户对B没有什么反对意见，那么逐步扩大范围，把所有用户都迁移到B上面来。可以保证整体系统的稳定，在初始灰度的时候就可以发现、调整问题，以保证其影响度范围的一种发布方式</w:t>
      </w:r>
    </w:p>
    <w:p>
      <w:pPr>
        <w:pStyle w:val="47"/>
        <w:numPr>
          <w:ilvl w:val="1"/>
          <w:numId w:val="19"/>
        </w:numPr>
        <w:rPr>
          <w:highlight w:val="yellow"/>
        </w:rPr>
      </w:pPr>
      <w:r>
        <w:rPr>
          <w:rFonts w:hint="eastAsia"/>
          <w:highlight w:val="yellow"/>
        </w:rPr>
        <w:t>蓝绿发布</w:t>
      </w:r>
    </w:p>
    <w:p>
      <w:pPr>
        <w:pStyle w:val="43"/>
      </w:pPr>
      <w:r>
        <w:rPr>
          <w:rFonts w:hint="eastAsia"/>
        </w:rPr>
        <w:t>在发布过程中，新旧版本相互热备，发布过程是不停止老版本，直接部署新版本然后进行测试，通过切换路由权重的方式（非0即100）实现将流量切到新版本，然后老版本同时也升级到新版本，是一种可以保证系统在不间断提供服务的情况下的发布方式</w:t>
      </w:r>
    </w:p>
    <w:p>
      <w:pPr>
        <w:pStyle w:val="47"/>
        <w:numPr>
          <w:ilvl w:val="1"/>
          <w:numId w:val="19"/>
        </w:numPr>
        <w:rPr>
          <w:highlight w:val="yellow"/>
        </w:rPr>
      </w:pPr>
      <w:r>
        <w:rPr>
          <w:rFonts w:hint="eastAsia"/>
          <w:highlight w:val="yellow"/>
        </w:rPr>
        <w:t>回滚</w:t>
      </w:r>
    </w:p>
    <w:p>
      <w:pPr>
        <w:pStyle w:val="43"/>
      </w:pPr>
      <w:r>
        <w:rPr>
          <w:rFonts w:hint="eastAsia"/>
        </w:rPr>
        <w:t>回滚（Rollback）指的是程序或数据处理错误，将程序或数据恢复到上一次正确状态的行为。回滚包括程序回滚和数据回滚等类型</w:t>
      </w:r>
    </w:p>
    <w:p>
      <w:pPr>
        <w:pStyle w:val="47"/>
        <w:numPr>
          <w:ilvl w:val="1"/>
          <w:numId w:val="19"/>
        </w:numPr>
        <w:rPr>
          <w:highlight w:val="yellow"/>
        </w:rPr>
      </w:pPr>
      <w:r>
        <w:rPr>
          <w:rFonts w:hint="eastAsia"/>
          <w:highlight w:val="yellow"/>
        </w:rPr>
        <w:t>环境 Environment</w:t>
      </w:r>
    </w:p>
    <w:p>
      <w:pPr>
        <w:pStyle w:val="43"/>
      </w:pPr>
      <w:r>
        <w:rPr>
          <w:rFonts w:hint="eastAsia"/>
        </w:rPr>
        <w:t>是指应用程序运行所需的所有资源和它们的配置信息，通常分成两大类：基础设施资源及其配置；应用程序独立运行所需要的操作系统和中间件资源及其配置信息。</w:t>
      </w:r>
    </w:p>
    <w:p>
      <w:pPr>
        <w:pStyle w:val="47"/>
        <w:numPr>
          <w:ilvl w:val="1"/>
          <w:numId w:val="19"/>
        </w:numPr>
        <w:rPr>
          <w:highlight w:val="yellow"/>
        </w:rPr>
      </w:pPr>
      <w:r>
        <w:rPr>
          <w:rFonts w:hint="eastAsia"/>
          <w:highlight w:val="yellow"/>
        </w:rPr>
        <w:t>配置项 Configuration item</w:t>
      </w:r>
    </w:p>
    <w:p>
      <w:pPr>
        <w:pStyle w:val="43"/>
        <w:rPr>
          <w:highlight w:val="yellow"/>
        </w:rPr>
      </w:pPr>
      <w:r>
        <w:rPr>
          <w:rFonts w:hint="eastAsia"/>
          <w:highlight w:val="yellow"/>
        </w:rPr>
        <w:t>一个配置中的实体，它满足一项最终使用功能，并能在给定的基准点上单独标识。【GB/T 8566-2001：3.6】</w:t>
      </w:r>
    </w:p>
    <w:p>
      <w:pPr>
        <w:pStyle w:val="47"/>
        <w:numPr>
          <w:ilvl w:val="1"/>
          <w:numId w:val="19"/>
        </w:numPr>
        <w:rPr>
          <w:highlight w:val="yellow"/>
        </w:rPr>
      </w:pPr>
      <w:r>
        <w:rPr>
          <w:rFonts w:hint="eastAsia"/>
          <w:highlight w:val="yellow"/>
        </w:rPr>
        <w:t>配置管理 Configuration Management</w:t>
      </w:r>
    </w:p>
    <w:p>
      <w:pPr>
        <w:pStyle w:val="43"/>
      </w:pPr>
      <w:r>
        <w:rPr>
          <w:rFonts w:hint="eastAsia"/>
          <w:strike/>
        </w:rPr>
        <w:t>是一个过程，通过该过程，可以维护一切与环境相关的信息，这些信息可以被定义、修改、存储和检索。</w:t>
      </w:r>
      <w:r>
        <w:rPr>
          <w:rFonts w:hint="eastAsia"/>
          <w:highlight w:val="yellow"/>
        </w:rPr>
        <w:t>应用技术和管理的指导和监控方法以标识和说明配置项的功能和物理特征，控制这些特征的变更，记录和报告变更处理和实现状态并验证与规定的需求的遵循性。【GB/T11457-2006：2.313】</w:t>
      </w:r>
    </w:p>
    <w:p>
      <w:pPr>
        <w:pStyle w:val="47"/>
        <w:numPr>
          <w:ilvl w:val="1"/>
          <w:numId w:val="19"/>
        </w:numPr>
        <w:rPr>
          <w:highlight w:val="yellow"/>
        </w:rPr>
      </w:pPr>
      <w:r>
        <w:rPr>
          <w:rFonts w:hint="eastAsia"/>
          <w:highlight w:val="yellow"/>
        </w:rPr>
        <w:t>开发环境  Development Environment</w:t>
      </w:r>
    </w:p>
    <w:p>
      <w:pPr>
        <w:pStyle w:val="43"/>
      </w:pPr>
      <w:r>
        <w:rPr>
          <w:rFonts w:hint="eastAsia"/>
        </w:rPr>
        <w:t>用于维持开发过程的一个或者一组资源及其配置信息，面向的是开发者。</w:t>
      </w:r>
    </w:p>
    <w:p>
      <w:pPr>
        <w:pStyle w:val="47"/>
        <w:numPr>
          <w:ilvl w:val="1"/>
          <w:numId w:val="19"/>
        </w:numPr>
      </w:pPr>
      <w:r>
        <w:rPr>
          <w:rFonts w:hint="eastAsia"/>
          <w:highlight w:val="yellow"/>
        </w:rPr>
        <w:t>测试环境 Test Environment</w:t>
      </w:r>
    </w:p>
    <w:p>
      <w:pPr>
        <w:pStyle w:val="43"/>
      </w:pPr>
      <w:r>
        <w:rPr>
          <w:rFonts w:hint="eastAsia"/>
        </w:rPr>
        <w:t>用于维持测试过程的一个或者一组资源及其配置信息，面向的是测试者。</w:t>
      </w:r>
    </w:p>
    <w:p>
      <w:pPr>
        <w:pStyle w:val="47"/>
        <w:numPr>
          <w:ilvl w:val="1"/>
          <w:numId w:val="19"/>
        </w:numPr>
        <w:rPr>
          <w:highlight w:val="yellow"/>
        </w:rPr>
      </w:pPr>
      <w:r>
        <w:rPr>
          <w:rFonts w:hint="eastAsia"/>
          <w:highlight w:val="yellow"/>
        </w:rPr>
        <w:t>生产环境 Production Environment</w:t>
      </w:r>
    </w:p>
    <w:p>
      <w:pPr>
        <w:pStyle w:val="43"/>
      </w:pPr>
      <w:r>
        <w:rPr>
          <w:rFonts w:hint="eastAsia"/>
        </w:rPr>
        <w:t>用于维持开发过程的一个或者一组资源及其配置信息，面向的是运维，但其运行服务面向的是用户或者客户。</w:t>
      </w:r>
    </w:p>
    <w:p>
      <w:pPr>
        <w:pStyle w:val="47"/>
        <w:numPr>
          <w:ilvl w:val="1"/>
          <w:numId w:val="19"/>
        </w:numPr>
      </w:pPr>
      <w:r>
        <w:rPr>
          <w:rFonts w:hint="eastAsia"/>
          <w:highlight w:val="yellow"/>
        </w:rPr>
        <w:t>基础设施 Infrastructure</w:t>
      </w:r>
    </w:p>
    <w:p>
      <w:pPr>
        <w:pStyle w:val="43"/>
      </w:pPr>
      <w:r>
        <w:rPr>
          <w:rFonts w:hint="eastAsia"/>
        </w:rPr>
        <w:t>支持应用运行的所有服务，包括DNS服务器、防火墙、路由器等等。</w:t>
      </w:r>
    </w:p>
    <w:p>
      <w:pPr>
        <w:pStyle w:val="47"/>
        <w:numPr>
          <w:ilvl w:val="1"/>
          <w:numId w:val="19"/>
        </w:numPr>
        <w:rPr>
          <w:highlight w:val="yellow"/>
        </w:rPr>
      </w:pPr>
      <w:r>
        <w:rPr>
          <w:rFonts w:hint="eastAsia"/>
          <w:highlight w:val="yellow"/>
        </w:rPr>
        <w:t>中间件 Middleware</w:t>
      </w:r>
    </w:p>
    <w:p>
      <w:pPr>
        <w:pStyle w:val="43"/>
      </w:pPr>
      <w:r>
        <w:rPr>
          <w:rFonts w:hint="eastAsia"/>
          <w:strike/>
        </w:rPr>
        <w:t>是处于操作系统和应用程序之间的软件。</w:t>
      </w:r>
      <w:r>
        <w:rPr>
          <w:rFonts w:hint="eastAsia"/>
        </w:rPr>
        <w:t>一种类型的软件模块，它处在系统软件和应用软件之间，依赖系统软件的支持，又为应用软件提供支持，以方便应用软件的开发。【GB/T11457-2006：2.954】</w:t>
      </w:r>
    </w:p>
    <w:p>
      <w:pPr>
        <w:pStyle w:val="47"/>
        <w:numPr>
          <w:ilvl w:val="1"/>
          <w:numId w:val="19"/>
        </w:numPr>
        <w:rPr>
          <w:highlight w:val="yellow"/>
        </w:rPr>
      </w:pPr>
      <w:r>
        <w:rPr>
          <w:rFonts w:hint="eastAsia"/>
          <w:highlight w:val="yellow"/>
        </w:rPr>
        <w:t>性能测试（performance test）</w:t>
      </w:r>
    </w:p>
    <w:p>
      <w:pPr>
        <w:pStyle w:val="43"/>
        <w:rPr>
          <w:strike/>
        </w:rPr>
      </w:pPr>
      <w:r>
        <w:rPr>
          <w:rFonts w:hint="eastAsia"/>
          <w:strike/>
        </w:rPr>
        <w:t>性能测试是通过自动化的测试工具模拟多种正常、峰值以及异常负载条件来对系统的各项性能指标进行测试。</w:t>
      </w:r>
      <w:r>
        <w:rPr>
          <w:rFonts w:hint="eastAsia"/>
        </w:rPr>
        <w:t>评价系统或部件与规定的性能需求的依从性的测试行为。【GB/T11457-2006：2.1135】</w:t>
      </w:r>
    </w:p>
    <w:p>
      <w:pPr>
        <w:pStyle w:val="47"/>
        <w:numPr>
          <w:ilvl w:val="1"/>
          <w:numId w:val="19"/>
        </w:numPr>
        <w:rPr>
          <w:highlight w:val="yellow"/>
        </w:rPr>
      </w:pPr>
      <w:r>
        <w:rPr>
          <w:rFonts w:hint="eastAsia"/>
          <w:highlight w:val="yellow"/>
        </w:rPr>
        <w:t>负载测试（load testing）</w:t>
      </w:r>
    </w:p>
    <w:p>
      <w:pPr>
        <w:pStyle w:val="43"/>
      </w:pPr>
      <w:r>
        <w:rPr>
          <w:rFonts w:hint="eastAsia"/>
        </w:rPr>
        <w:t>通过测试系统在资源超负荷情况下的表现，以发现设计上的错误或验证系统的负载能力。在这种测试中，将使测试对象承担不同的工作量，以评测和评估测试对象在不同工作量条件下的性能行为，以及持续正常运行的能力。</w:t>
      </w:r>
    </w:p>
    <w:p>
      <w:pPr>
        <w:pStyle w:val="47"/>
        <w:numPr>
          <w:ilvl w:val="1"/>
          <w:numId w:val="19"/>
        </w:numPr>
        <w:rPr>
          <w:highlight w:val="yellow"/>
        </w:rPr>
      </w:pPr>
      <w:r>
        <w:rPr>
          <w:rFonts w:hint="eastAsia"/>
          <w:highlight w:val="yellow"/>
        </w:rPr>
        <w:t>压力测试（stress testing）</w:t>
      </w:r>
    </w:p>
    <w:p>
      <w:pPr>
        <w:pStyle w:val="43"/>
      </w:pPr>
      <w:r>
        <w:rPr>
          <w:rFonts w:hint="eastAsia"/>
        </w:rPr>
        <w:t>压力测试是模拟实际应用的软硬件环境及用户使用过程的系统负荷，长时间或超大负荷地运行测试软件，来测试被测系统的性能、可靠性、稳定性等。</w:t>
      </w:r>
    </w:p>
    <w:p>
      <w:pPr>
        <w:pStyle w:val="47"/>
        <w:numPr>
          <w:ilvl w:val="1"/>
          <w:numId w:val="19"/>
        </w:numPr>
        <w:rPr>
          <w:highlight w:val="yellow"/>
        </w:rPr>
      </w:pPr>
      <w:r>
        <w:rPr>
          <w:rFonts w:hint="eastAsia"/>
          <w:highlight w:val="yellow"/>
        </w:rPr>
        <w:t>稳定性测试（stability test）</w:t>
      </w:r>
    </w:p>
    <w:p>
      <w:pPr>
        <w:pStyle w:val="43"/>
      </w:pPr>
      <w:r>
        <w:rPr>
          <w:rFonts w:hint="eastAsia"/>
        </w:rPr>
        <w:tab/>
      </w:r>
      <w:r>
        <w:rPr>
          <w:rFonts w:hint="eastAsia"/>
        </w:rPr>
        <w:t>通常是采用系统稳定运行情况下能够支持的最大并发用户数或者日常运行用户数，持续执行一段时间业务，通过综合分析交易执行指标和资源监控指标来确定系统处理最大工作量强度性能的过程。</w:t>
      </w:r>
    </w:p>
    <w:p>
      <w:pPr>
        <w:pStyle w:val="47"/>
        <w:numPr>
          <w:ilvl w:val="1"/>
          <w:numId w:val="19"/>
        </w:numPr>
        <w:rPr>
          <w:highlight w:val="yellow"/>
        </w:rPr>
      </w:pPr>
      <w:r>
        <w:rPr>
          <w:rFonts w:hint="eastAsia"/>
          <w:highlight w:val="yellow"/>
        </w:rPr>
        <w:t>活动（activity）</w:t>
      </w:r>
    </w:p>
    <w:p>
      <w:pPr>
        <w:pStyle w:val="43"/>
      </w:pPr>
      <w:r>
        <w:rPr>
          <w:rFonts w:hint="eastAsia"/>
        </w:rPr>
        <w:t>由用户或模拟用户向在册系统（SUT）提交的一种命令：要求依界定的算法来执行数据处理操作，从特定输入数据和（若要求时的）既存数据产生特定输出数据。</w:t>
      </w:r>
    </w:p>
    <w:p>
      <w:pPr>
        <w:pStyle w:val="47"/>
        <w:numPr>
          <w:ilvl w:val="1"/>
          <w:numId w:val="19"/>
        </w:numPr>
        <w:rPr>
          <w:highlight w:val="yellow"/>
        </w:rPr>
      </w:pPr>
      <w:r>
        <w:rPr>
          <w:rFonts w:hint="eastAsia"/>
          <w:highlight w:val="yellow"/>
        </w:rPr>
        <w:t>活动类型（activity type）</w:t>
      </w:r>
    </w:p>
    <w:p>
      <w:pPr>
        <w:pStyle w:val="43"/>
      </w:pPr>
      <w:r>
        <w:rPr>
          <w:rFonts w:hint="eastAsia"/>
        </w:rPr>
        <w:t>对执行同一算法所界定的各种活动的分类。</w:t>
      </w:r>
    </w:p>
    <w:p>
      <w:pPr>
        <w:pStyle w:val="47"/>
        <w:numPr>
          <w:ilvl w:val="1"/>
          <w:numId w:val="19"/>
        </w:numPr>
      </w:pPr>
      <w:r>
        <w:rPr>
          <w:rFonts w:hint="eastAsia"/>
          <w:highlight w:val="yellow"/>
        </w:rPr>
        <w:t>链（chain）</w:t>
      </w:r>
    </w:p>
    <w:p>
      <w:pPr>
        <w:pStyle w:val="43"/>
      </w:pPr>
      <w:r>
        <w:rPr>
          <w:rFonts w:hint="eastAsia"/>
        </w:rPr>
        <w:t>以界定的顺序向STU提交的一个或不止一个任务。</w:t>
      </w:r>
    </w:p>
    <w:p>
      <w:pPr>
        <w:pStyle w:val="47"/>
        <w:numPr>
          <w:ilvl w:val="1"/>
          <w:numId w:val="19"/>
        </w:numPr>
        <w:rPr>
          <w:highlight w:val="yellow"/>
        </w:rPr>
      </w:pPr>
      <w:r>
        <w:rPr>
          <w:rFonts w:hint="eastAsia"/>
          <w:highlight w:val="yellow"/>
        </w:rPr>
        <w:t>链型（chain type）</w:t>
      </w:r>
    </w:p>
    <w:p>
      <w:pPr>
        <w:pStyle w:val="43"/>
      </w:pPr>
      <w:r>
        <w:rPr>
          <w:rFonts w:hint="eastAsia"/>
        </w:rPr>
        <w:t>对由任务（类）型序列所界定的链所作的分类。</w:t>
      </w:r>
    </w:p>
    <w:p>
      <w:pPr>
        <w:pStyle w:val="43"/>
      </w:pPr>
      <w:r>
        <w:rPr>
          <w:rFonts w:hint="eastAsia"/>
        </w:rPr>
        <w:t>模拟用户只向SUT提交规定链型的链。</w:t>
      </w:r>
    </w:p>
    <w:p>
      <w:pPr>
        <w:pStyle w:val="43"/>
      </w:pPr>
      <w:r>
        <w:rPr>
          <w:rFonts w:hint="eastAsia"/>
        </w:rPr>
        <w:t>所指链型当前序号的数学符号为L，链型总数的数学符号为u。</w:t>
      </w:r>
    </w:p>
    <w:p>
      <w:pPr>
        <w:pStyle w:val="47"/>
        <w:numPr>
          <w:ilvl w:val="1"/>
          <w:numId w:val="19"/>
        </w:numPr>
        <w:rPr>
          <w:highlight w:val="yellow"/>
        </w:rPr>
      </w:pPr>
      <w:r>
        <w:rPr>
          <w:rFonts w:hint="eastAsia"/>
          <w:highlight w:val="yellow"/>
        </w:rPr>
        <w:t>模拟用户（emulated user）</w:t>
      </w:r>
    </w:p>
    <w:p>
      <w:pPr>
        <w:pStyle w:val="43"/>
      </w:pPr>
      <w:r>
        <w:rPr>
          <w:rFonts w:hint="eastAsia"/>
        </w:rPr>
        <w:t>就用户提交任务及其时变行为实施模仿的技术系统。</w:t>
      </w:r>
    </w:p>
    <w:p>
      <w:pPr>
        <w:pStyle w:val="47"/>
        <w:numPr>
          <w:ilvl w:val="1"/>
          <w:numId w:val="19"/>
        </w:numPr>
        <w:rPr>
          <w:highlight w:val="yellow"/>
        </w:rPr>
      </w:pPr>
      <w:r>
        <w:rPr>
          <w:rFonts w:hint="eastAsia"/>
          <w:highlight w:val="yellow"/>
        </w:rPr>
        <w:t>执行时间（execution time）</w:t>
      </w:r>
    </w:p>
    <w:p>
      <w:pPr>
        <w:pStyle w:val="43"/>
      </w:pPr>
      <w:r>
        <w:rPr>
          <w:rFonts w:hint="eastAsia"/>
        </w:rPr>
        <w:t>从任务提交至任务完成所经历的时间。</w:t>
      </w:r>
    </w:p>
    <w:p>
      <w:pPr>
        <w:pStyle w:val="47"/>
        <w:numPr>
          <w:ilvl w:val="1"/>
          <w:numId w:val="19"/>
        </w:numPr>
        <w:rPr>
          <w:highlight w:val="yellow"/>
        </w:rPr>
      </w:pPr>
      <w:r>
        <w:rPr>
          <w:rFonts w:hint="eastAsia"/>
          <w:highlight w:val="yellow"/>
        </w:rPr>
        <w:t>平均执行时间（mean execution time）</w:t>
      </w:r>
    </w:p>
    <w:p>
      <w:pPr>
        <w:pStyle w:val="43"/>
      </w:pPr>
      <w:r>
        <w:rPr>
          <w:rFonts w:hint="eastAsia"/>
        </w:rPr>
        <w:t>在评级区间内提交的第j型所有任务的执行时间的均值。</w:t>
      </w:r>
    </w:p>
    <w:p>
      <w:pPr>
        <w:pStyle w:val="47"/>
        <w:numPr>
          <w:ilvl w:val="1"/>
          <w:numId w:val="19"/>
        </w:numPr>
        <w:rPr>
          <w:highlight w:val="yellow"/>
        </w:rPr>
      </w:pPr>
      <w:r>
        <w:rPr>
          <w:rFonts w:hint="eastAsia"/>
          <w:highlight w:val="yellow"/>
        </w:rPr>
        <w:t>平均执行时间参考值（mean execution time reference value）</w:t>
      </w:r>
    </w:p>
    <w:p>
      <w:pPr>
        <w:pStyle w:val="43"/>
      </w:pPr>
      <w:r>
        <w:rPr>
          <w:rFonts w:hint="eastAsia"/>
        </w:rPr>
        <w:t>模拟用户可接受的最大平均执行时间。</w:t>
      </w:r>
    </w:p>
    <w:p>
      <w:pPr>
        <w:pStyle w:val="43"/>
      </w:pPr>
    </w:p>
    <w:p>
      <w:pPr>
        <w:pStyle w:val="47"/>
        <w:numPr>
          <w:ilvl w:val="1"/>
          <w:numId w:val="19"/>
        </w:numPr>
        <w:rPr>
          <w:highlight w:val="yellow"/>
        </w:rPr>
      </w:pPr>
      <w:r>
        <w:rPr>
          <w:rFonts w:hint="eastAsia"/>
          <w:highlight w:val="yellow"/>
        </w:rPr>
        <w:t>响应时间（response time）</w:t>
      </w:r>
    </w:p>
    <w:p>
      <w:pPr>
        <w:pStyle w:val="43"/>
      </w:pPr>
      <w:r>
        <w:rPr>
          <w:rFonts w:hint="eastAsia"/>
        </w:rPr>
        <w:t>指用户发起一个请求开始，服务器完成对该请求的处理并返回处理结果所经过的时间。</w:t>
      </w:r>
    </w:p>
    <w:p>
      <w:pPr>
        <w:pStyle w:val="47"/>
        <w:numPr>
          <w:ilvl w:val="1"/>
          <w:numId w:val="19"/>
        </w:numPr>
      </w:pPr>
      <w:r>
        <w:rPr>
          <w:rFonts w:hint="eastAsia"/>
          <w:highlight w:val="yellow"/>
        </w:rPr>
        <w:t>观测期（observation period）</w:t>
      </w:r>
    </w:p>
    <w:p>
      <w:pPr>
        <w:pStyle w:val="43"/>
      </w:pPr>
      <w:r>
        <w:rPr>
          <w:rFonts w:hint="eastAsia"/>
        </w:rPr>
        <w:t>为汇集（日志记载）用户评级或确认的测量结果而观测测量规程的时间区间。由评级区间和补充运行时间组成。</w:t>
      </w:r>
    </w:p>
    <w:p>
      <w:pPr>
        <w:pStyle w:val="47"/>
        <w:numPr>
          <w:ilvl w:val="1"/>
          <w:numId w:val="19"/>
        </w:numPr>
        <w:rPr>
          <w:highlight w:val="yellow"/>
        </w:rPr>
      </w:pPr>
      <w:r>
        <w:rPr>
          <w:rFonts w:hint="eastAsia"/>
          <w:highlight w:val="yellow"/>
        </w:rPr>
        <w:t>准备时间(perparation time)</w:t>
      </w:r>
    </w:p>
    <w:p>
      <w:pPr>
        <w:pStyle w:val="43"/>
      </w:pPr>
      <w:r>
        <w:rPr>
          <w:rFonts w:hint="eastAsia"/>
        </w:rPr>
        <w:t>任务提交之前经历的时间。启动准备时间的事件取决于对后一任务的任务模式的界定。准备时间的值是带有界定的均值和标准差的分布式变量的随机值，这取决于后一任务的任务类型和生成此任务的模拟用户的类型。</w:t>
      </w:r>
    </w:p>
    <w:p>
      <w:pPr>
        <w:pStyle w:val="47"/>
        <w:numPr>
          <w:ilvl w:val="1"/>
          <w:numId w:val="19"/>
        </w:numPr>
        <w:rPr>
          <w:highlight w:val="yellow"/>
        </w:rPr>
      </w:pPr>
      <w:r>
        <w:rPr>
          <w:rFonts w:hint="eastAsia"/>
          <w:highlight w:val="yellow"/>
        </w:rPr>
        <w:t>评级区间(rating interval)</w:t>
      </w:r>
    </w:p>
    <w:p>
      <w:pPr>
        <w:pStyle w:val="43"/>
      </w:pPr>
      <w:r>
        <w:rPr>
          <w:rFonts w:hint="eastAsia"/>
        </w:rPr>
        <w:t>测量规定从SUT达到操作稳定状态的时间开始，到测量结果满足所需统计显著性的时间为止的时间区间。</w:t>
      </w:r>
    </w:p>
    <w:p>
      <w:pPr>
        <w:pStyle w:val="47"/>
        <w:numPr>
          <w:ilvl w:val="1"/>
          <w:numId w:val="19"/>
        </w:numPr>
        <w:rPr>
          <w:highlight w:val="yellow"/>
        </w:rPr>
      </w:pPr>
      <w:r>
        <w:rPr>
          <w:rFonts w:hint="eastAsia"/>
          <w:highlight w:val="yellow"/>
        </w:rPr>
        <w:t>相对链频(relative chain frequency)</w:t>
      </w:r>
    </w:p>
    <w:p>
      <w:pPr>
        <w:pStyle w:val="43"/>
      </w:pPr>
      <w:r>
        <w:rPr>
          <w:rFonts w:hint="eastAsia"/>
        </w:rPr>
        <w:t>第i型的模拟用户使用第l型链的相对频数。</w:t>
      </w:r>
    </w:p>
    <w:p>
      <w:pPr>
        <w:pStyle w:val="47"/>
        <w:numPr>
          <w:ilvl w:val="1"/>
          <w:numId w:val="19"/>
        </w:numPr>
        <w:rPr>
          <w:highlight w:val="yellow"/>
        </w:rPr>
      </w:pPr>
      <w:r>
        <w:rPr>
          <w:rFonts w:hint="eastAsia"/>
          <w:highlight w:val="yellow"/>
        </w:rPr>
        <w:t>稳定化阶段（stabilization phase）</w:t>
      </w:r>
    </w:p>
    <w:p>
      <w:pPr>
        <w:pStyle w:val="43"/>
      </w:pPr>
      <w:r>
        <w:rPr>
          <w:rFonts w:hint="eastAsia"/>
        </w:rPr>
        <w:t>测量规程从RTE提交任务开始，到SUT达到稳定操作状态位置的时间区间。</w:t>
      </w:r>
    </w:p>
    <w:p>
      <w:pPr>
        <w:pStyle w:val="47"/>
        <w:numPr>
          <w:ilvl w:val="1"/>
          <w:numId w:val="19"/>
        </w:numPr>
        <w:rPr>
          <w:highlight w:val="yellow"/>
        </w:rPr>
      </w:pPr>
      <w:r>
        <w:rPr>
          <w:rFonts w:hint="eastAsia"/>
          <w:highlight w:val="yellow"/>
        </w:rPr>
        <w:t>补充运行时间（supplementary run）</w:t>
      </w:r>
    </w:p>
    <w:p>
      <w:pPr>
        <w:pStyle w:val="43"/>
      </w:pPr>
      <w:r>
        <w:rPr>
          <w:rFonts w:hint="eastAsia"/>
        </w:rPr>
        <w:t>测量规程从测量结果达到满足所需统计显著性的时间开始，到评级期间已提交的所有任务全部完成时间为止的时间区间。</w:t>
      </w:r>
    </w:p>
    <w:p>
      <w:pPr>
        <w:pStyle w:val="47"/>
        <w:numPr>
          <w:ilvl w:val="1"/>
          <w:numId w:val="19"/>
        </w:numPr>
        <w:rPr>
          <w:highlight w:val="yellow"/>
        </w:rPr>
      </w:pPr>
      <w:r>
        <w:rPr>
          <w:rFonts w:hint="eastAsia"/>
          <w:highlight w:val="yellow"/>
        </w:rPr>
        <w:t>在测系统（system under test，SUT）</w:t>
      </w:r>
    </w:p>
    <w:p>
      <w:pPr>
        <w:pStyle w:val="43"/>
      </w:pPr>
      <w:r>
        <w:rPr>
          <w:rFonts w:hint="eastAsia"/>
        </w:rPr>
        <w:t>CBSS中接受测试的个部分。影响SUT时变行为的所有部件都应是SUT的组成部分，如果此种影响取决于某一工作负载，则该负载也应由RTE来标识。除非对时变行为的影响不可能或不明显时，对其余部分的模拟才可省略。</w:t>
      </w:r>
    </w:p>
    <w:p>
      <w:pPr>
        <w:pStyle w:val="47"/>
        <w:numPr>
          <w:ilvl w:val="1"/>
          <w:numId w:val="19"/>
        </w:numPr>
        <w:rPr>
          <w:highlight w:val="yellow"/>
        </w:rPr>
      </w:pPr>
      <w:r>
        <w:rPr>
          <w:rFonts w:hint="eastAsia"/>
          <w:highlight w:val="yellow"/>
        </w:rPr>
        <w:t>任务（task）</w:t>
      </w:r>
    </w:p>
    <w:p>
      <w:pPr>
        <w:pStyle w:val="43"/>
      </w:pPr>
      <w:r>
        <w:rPr>
          <w:rFonts w:hint="eastAsia"/>
        </w:rPr>
        <w:t>特定活动，由特定适时性函数界定的所需执行时间，特定任务模式。</w:t>
      </w:r>
    </w:p>
    <w:p>
      <w:pPr>
        <w:pStyle w:val="47"/>
        <w:numPr>
          <w:ilvl w:val="1"/>
          <w:numId w:val="19"/>
        </w:numPr>
        <w:rPr>
          <w:highlight w:val="yellow"/>
        </w:rPr>
      </w:pPr>
      <w:r>
        <w:rPr>
          <w:rFonts w:hint="eastAsia"/>
          <w:highlight w:val="yellow"/>
        </w:rPr>
        <w:t>任务完成（task completion）</w:t>
      </w:r>
    </w:p>
    <w:p>
      <w:pPr>
        <w:pStyle w:val="43"/>
      </w:pPr>
      <w:r>
        <w:rPr>
          <w:rFonts w:hint="eastAsia"/>
        </w:rPr>
        <w:t>对特定任务的如下适时时间：由模拟用户或另一实例全部收到整个输出串，或者在输出串集的情况，收到该集合的所有部分。该任务未向用户（即测量期间向RTE）提交输出时，可为该任务添加一个功能，即产生“人工输出”来指明该任务完成，供测量期间使用。</w:t>
      </w:r>
    </w:p>
    <w:p>
      <w:pPr>
        <w:pStyle w:val="47"/>
        <w:numPr>
          <w:ilvl w:val="1"/>
          <w:numId w:val="19"/>
        </w:numPr>
        <w:rPr>
          <w:highlight w:val="yellow"/>
        </w:rPr>
      </w:pPr>
      <w:r>
        <w:rPr>
          <w:rFonts w:hint="eastAsia"/>
          <w:highlight w:val="yellow"/>
        </w:rPr>
        <w:t>任务模式(task mode)</w:t>
      </w:r>
    </w:p>
    <w:p>
      <w:pPr>
        <w:pStyle w:val="43"/>
      </w:pPr>
      <w:r>
        <w:rPr>
          <w:rFonts w:hint="eastAsia"/>
        </w:rPr>
        <w:t>对用户的准备时间是在前一任务提交后立即开始（值=0，即“不等待”）还是当前一任务完成时（任务完成）开始（值=1，即“等待”）所做的指示。</w:t>
      </w:r>
    </w:p>
    <w:p>
      <w:pPr>
        <w:pStyle w:val="47"/>
        <w:numPr>
          <w:ilvl w:val="1"/>
          <w:numId w:val="19"/>
        </w:numPr>
      </w:pPr>
      <w:r>
        <w:rPr>
          <w:rFonts w:hint="eastAsia"/>
          <w:highlight w:val="yellow"/>
        </w:rPr>
        <w:t>任务提交（task submission）</w:t>
      </w:r>
    </w:p>
    <w:p>
      <w:pPr>
        <w:pStyle w:val="43"/>
      </w:pPr>
      <w:r>
        <w:rPr>
          <w:rFonts w:hint="eastAsia"/>
        </w:rPr>
        <w:t>当输入串完整的从模拟用户提交SUT时，该任务即可开始执行，而不管SUT是否立即执行的适时事件。任务提交还可通过这一任务的模拟用户行动结束时间来指示。根据本标准，任务提交不应该由以下事件来界定（和测量）：SUT收到或解释完输出串，或模拟用户接收一个可由SUT在接收和解释之后送出的收据串。</w:t>
      </w:r>
    </w:p>
    <w:p>
      <w:pPr>
        <w:pStyle w:val="47"/>
        <w:numPr>
          <w:ilvl w:val="1"/>
          <w:numId w:val="19"/>
        </w:numPr>
        <w:rPr>
          <w:highlight w:val="yellow"/>
        </w:rPr>
      </w:pPr>
      <w:r>
        <w:rPr>
          <w:rFonts w:hint="eastAsia"/>
          <w:highlight w:val="yellow"/>
        </w:rPr>
        <w:t>任务类型（task type）</w:t>
      </w:r>
    </w:p>
    <w:p>
      <w:pPr>
        <w:pStyle w:val="43"/>
      </w:pPr>
      <w:r>
        <w:rPr>
          <w:rFonts w:hint="eastAsia"/>
        </w:rPr>
        <w:t>任务所有分类：</w:t>
      </w:r>
    </w:p>
    <w:p>
      <w:pPr>
        <w:pStyle w:val="43"/>
      </w:pPr>
      <w:r>
        <w:rPr>
          <w:rFonts w:hint="eastAsia"/>
        </w:rPr>
        <w:t>活动类型，或属于同一实时性函数和任务模式的所有活动类型的集合；</w:t>
      </w:r>
    </w:p>
    <w:p>
      <w:pPr>
        <w:pStyle w:val="43"/>
      </w:pPr>
      <w:r>
        <w:rPr>
          <w:rFonts w:hint="eastAsia"/>
        </w:rPr>
        <w:t>适时性函数；</w:t>
      </w:r>
    </w:p>
    <w:p>
      <w:pPr>
        <w:pStyle w:val="43"/>
      </w:pPr>
      <w:r>
        <w:rPr>
          <w:rFonts w:hint="eastAsia"/>
        </w:rPr>
        <w:t>任务模式。</w:t>
      </w:r>
    </w:p>
    <w:p>
      <w:pPr>
        <w:pStyle w:val="47"/>
        <w:numPr>
          <w:ilvl w:val="1"/>
          <w:numId w:val="19"/>
        </w:numPr>
        <w:rPr>
          <w:highlight w:val="yellow"/>
        </w:rPr>
      </w:pPr>
      <w:r>
        <w:rPr>
          <w:rFonts w:hint="eastAsia"/>
          <w:highlight w:val="yellow"/>
        </w:rPr>
        <w:t>吞吐量（throughput）</w:t>
      </w:r>
    </w:p>
    <w:p>
      <w:pPr>
        <w:pStyle w:val="43"/>
      </w:pPr>
      <w:r>
        <w:rPr>
          <w:rFonts w:hint="eastAsia"/>
        </w:rPr>
        <w:t>提交给SUT某一任务型所有任务的速率（即评级区间内单位时间的平均数）</w:t>
      </w:r>
    </w:p>
    <w:p>
      <w:pPr>
        <w:pStyle w:val="47"/>
        <w:numPr>
          <w:ilvl w:val="1"/>
          <w:numId w:val="19"/>
        </w:numPr>
        <w:rPr>
          <w:highlight w:val="yellow"/>
        </w:rPr>
      </w:pPr>
      <w:r>
        <w:rPr>
          <w:rFonts w:hint="eastAsia"/>
          <w:highlight w:val="yellow"/>
        </w:rPr>
        <w:t>吞吐量参考值（throughput reference value）</w:t>
      </w:r>
    </w:p>
    <w:p>
      <w:pPr>
        <w:pStyle w:val="43"/>
      </w:pPr>
      <w:r>
        <w:rPr>
          <w:rFonts w:hint="eastAsia"/>
        </w:rPr>
        <w:t>实际吞吐量与吞吐量参考值之比（对应于第j任务型）</w:t>
      </w:r>
    </w:p>
    <w:p>
      <w:pPr>
        <w:pStyle w:val="47"/>
        <w:numPr>
          <w:ilvl w:val="1"/>
          <w:numId w:val="19"/>
        </w:numPr>
        <w:rPr>
          <w:highlight w:val="yellow"/>
        </w:rPr>
      </w:pPr>
      <w:r>
        <w:rPr>
          <w:rFonts w:hint="eastAsia"/>
          <w:highlight w:val="yellow"/>
        </w:rPr>
        <w:t>时间类别（time class）</w:t>
      </w:r>
    </w:p>
    <w:p>
      <w:pPr>
        <w:pStyle w:val="43"/>
      </w:pPr>
      <w:r>
        <w:rPr>
          <w:rFonts w:hint="eastAsia"/>
        </w:rPr>
        <w:t>与一种相对频数相结合，用于和（特指任务型的）任务的执行时间相比较的时限。其中的相对频数对应于执行时间小于等于对应时限的（特定任务型的）任务数和（该特指任务型）任务总数之比。</w:t>
      </w:r>
    </w:p>
    <w:p>
      <w:pPr>
        <w:pStyle w:val="47"/>
        <w:numPr>
          <w:ilvl w:val="1"/>
          <w:numId w:val="19"/>
        </w:numPr>
        <w:rPr>
          <w:highlight w:val="yellow"/>
        </w:rPr>
      </w:pPr>
      <w:r>
        <w:rPr>
          <w:rFonts w:hint="eastAsia"/>
          <w:highlight w:val="yellow"/>
        </w:rPr>
        <w:t>实时吞吐量（timely throughput）</w:t>
      </w:r>
    </w:p>
    <w:p>
      <w:pPr>
        <w:pStyle w:val="43"/>
      </w:pPr>
      <w:r>
        <w:rPr>
          <w:rFonts w:hint="eastAsia"/>
        </w:rPr>
        <w:t>对应于适时性函数，执行时得以接收的所有任务的吞吐量。</w:t>
      </w:r>
    </w:p>
    <w:p>
      <w:pPr>
        <w:pStyle w:val="47"/>
        <w:numPr>
          <w:ilvl w:val="1"/>
          <w:numId w:val="19"/>
        </w:numPr>
        <w:rPr>
          <w:highlight w:val="yellow"/>
        </w:rPr>
      </w:pPr>
      <w:r>
        <w:rPr>
          <w:rFonts w:hint="eastAsia"/>
          <w:highlight w:val="yellow"/>
        </w:rPr>
        <w:t>用户（user）</w:t>
      </w:r>
    </w:p>
    <w:p>
      <w:pPr>
        <w:pStyle w:val="43"/>
      </w:pPr>
      <w:r>
        <w:rPr>
          <w:rFonts w:hint="eastAsia"/>
        </w:rPr>
        <w:t>通过终端（或等效的机器用户接口）使用CBSS功能来提交任务并接收算出结果的人（或实例）。</w:t>
      </w:r>
    </w:p>
    <w:p>
      <w:pPr>
        <w:pStyle w:val="47"/>
        <w:numPr>
          <w:ilvl w:val="1"/>
          <w:numId w:val="19"/>
        </w:numPr>
        <w:rPr>
          <w:highlight w:val="yellow"/>
        </w:rPr>
      </w:pPr>
      <w:r>
        <w:rPr>
          <w:rFonts w:hint="eastAsia"/>
          <w:highlight w:val="yellow"/>
        </w:rPr>
        <w:t>虚拟用户（virtual user）</w:t>
      </w:r>
    </w:p>
    <w:p>
      <w:pPr>
        <w:pStyle w:val="43"/>
      </w:pPr>
      <w:r>
        <w:rPr>
          <w:rFonts w:hint="eastAsia"/>
        </w:rPr>
        <w:t>通过函数或任务模拟的方式完成等效机器用户接口功能，使用CBSS功能来提交任务并行接收算出结果的特定程序集合。</w:t>
      </w:r>
    </w:p>
    <w:p>
      <w:pPr>
        <w:pStyle w:val="47"/>
        <w:numPr>
          <w:ilvl w:val="1"/>
          <w:numId w:val="19"/>
        </w:numPr>
        <w:rPr>
          <w:highlight w:val="yellow"/>
        </w:rPr>
      </w:pPr>
      <w:r>
        <w:rPr>
          <w:rFonts w:hint="eastAsia"/>
          <w:highlight w:val="yellow"/>
        </w:rPr>
        <w:t>最大并发用户数（maximum number of concurrent users）</w:t>
      </w:r>
    </w:p>
    <w:p>
      <w:pPr>
        <w:pStyle w:val="43"/>
      </w:pPr>
      <w:r>
        <w:rPr>
          <w:rFonts w:hint="eastAsia"/>
        </w:rPr>
        <w:t>系统能够承受的同时使用系统服务或资源的用户数的极限，超过该用户数，将导致系统效率严重下滑，并可能导致系统崩溃、失效。</w:t>
      </w:r>
    </w:p>
    <w:p>
      <w:pPr>
        <w:pStyle w:val="47"/>
        <w:numPr>
          <w:ilvl w:val="1"/>
          <w:numId w:val="19"/>
        </w:numPr>
        <w:rPr>
          <w:highlight w:val="yellow"/>
        </w:rPr>
      </w:pPr>
      <w:r>
        <w:rPr>
          <w:rFonts w:hint="eastAsia"/>
          <w:highlight w:val="yellow"/>
        </w:rPr>
        <w:t>最大并发请求数（maximum number of concurrent users）</w:t>
      </w:r>
    </w:p>
    <w:p>
      <w:pPr>
        <w:pStyle w:val="43"/>
      </w:pPr>
      <w:r>
        <w:rPr>
          <w:rFonts w:hint="eastAsia"/>
        </w:rPr>
        <w:t>系统能够承受的同时接收到的请求数的极限，超过该请求数，将导致系统效率严重下滑，并可能导致系统崩溃、失效。</w:t>
      </w:r>
    </w:p>
    <w:p>
      <w:pPr>
        <w:pStyle w:val="47"/>
        <w:numPr>
          <w:ilvl w:val="1"/>
          <w:numId w:val="19"/>
        </w:numPr>
        <w:rPr>
          <w:highlight w:val="yellow"/>
        </w:rPr>
      </w:pPr>
      <w:r>
        <w:rPr>
          <w:rFonts w:hint="eastAsia"/>
          <w:highlight w:val="yellow"/>
        </w:rPr>
        <w:t>用户类型（user type）</w:t>
      </w:r>
    </w:p>
    <w:p>
      <w:pPr>
        <w:pStyle w:val="43"/>
      </w:pPr>
      <w:r>
        <w:rPr>
          <w:rFonts w:hint="eastAsia"/>
        </w:rPr>
        <w:t>对由下列两项的组合所界定的模拟用户的一种分类：</w:t>
      </w:r>
    </w:p>
    <w:p>
      <w:pPr>
        <w:pStyle w:val="43"/>
      </w:pPr>
      <w:r>
        <w:rPr>
          <w:rFonts w:hint="eastAsia"/>
        </w:rPr>
        <w:t>使用链类型的相对频数；</w:t>
      </w:r>
    </w:p>
    <w:p>
      <w:pPr>
        <w:pStyle w:val="43"/>
      </w:pPr>
      <w:r>
        <w:rPr>
          <w:rFonts w:hint="eastAsia"/>
        </w:rPr>
        <w:t>准备时间（均值及其标准差）</w:t>
      </w:r>
    </w:p>
    <w:p>
      <w:pPr>
        <w:pStyle w:val="47"/>
        <w:numPr>
          <w:ilvl w:val="1"/>
          <w:numId w:val="19"/>
        </w:numPr>
        <w:rPr>
          <w:highlight w:val="yellow"/>
        </w:rPr>
      </w:pPr>
      <w:r>
        <w:rPr>
          <w:rFonts w:hint="eastAsia"/>
          <w:highlight w:val="yellow"/>
        </w:rPr>
        <w:t>事务（transaction）</w:t>
      </w:r>
    </w:p>
    <w:p>
      <w:pPr>
        <w:pStyle w:val="43"/>
      </w:pPr>
      <w:r>
        <w:rPr>
          <w:rFonts w:hint="eastAsia"/>
        </w:rPr>
        <w:t>事务是脚本的一个特性，每个事务都包含开始事务和结束事务。事务用来衡量脚本中一行代码或多行代码的执行所耗费的时间。你可以将开始事务放置在脚本中某行代码的前面，将结束事务放置在该行代码的后面，在该脚本的虚拟用户运行时，这个事务将衡量该行代码的执行花费了多长时间。</w:t>
      </w:r>
    </w:p>
    <w:p>
      <w:pPr>
        <w:pStyle w:val="47"/>
        <w:numPr>
          <w:ilvl w:val="1"/>
          <w:numId w:val="19"/>
        </w:numPr>
        <w:rPr>
          <w:highlight w:val="yellow"/>
        </w:rPr>
      </w:pPr>
      <w:r>
        <w:rPr>
          <w:rFonts w:hint="eastAsia"/>
          <w:highlight w:val="yellow"/>
        </w:rPr>
        <w:t>事务吞吐容量（transaction throughput capacity）</w:t>
      </w:r>
    </w:p>
    <w:p>
      <w:pPr>
        <w:pStyle w:val="43"/>
      </w:pPr>
      <w:r>
        <w:rPr>
          <w:rFonts w:hint="eastAsia"/>
        </w:rPr>
        <w:t>在一定的时间单位内，系统能够处理完成的最大事务量。</w:t>
      </w:r>
    </w:p>
    <w:p>
      <w:pPr>
        <w:pStyle w:val="47"/>
        <w:numPr>
          <w:ilvl w:val="1"/>
          <w:numId w:val="19"/>
        </w:numPr>
        <w:rPr>
          <w:highlight w:val="yellow"/>
        </w:rPr>
      </w:pPr>
      <w:r>
        <w:rPr>
          <w:rFonts w:hint="eastAsia"/>
          <w:highlight w:val="yellow"/>
        </w:rPr>
        <w:t>数据吞吐容量（data throughput capacity）</w:t>
      </w:r>
    </w:p>
    <w:p>
      <w:pPr>
        <w:pStyle w:val="43"/>
      </w:pPr>
      <w:r>
        <w:rPr>
          <w:rFonts w:hint="eastAsia"/>
        </w:rPr>
        <w:t>在一定的时间单位内，系统能够处理完成的最大数据量。</w:t>
      </w:r>
    </w:p>
    <w:p>
      <w:pPr>
        <w:pStyle w:val="47"/>
        <w:numPr>
          <w:ilvl w:val="1"/>
          <w:numId w:val="19"/>
        </w:numPr>
        <w:rPr>
          <w:highlight w:val="yellow"/>
        </w:rPr>
      </w:pPr>
      <w:r>
        <w:rPr>
          <w:rFonts w:hint="eastAsia"/>
          <w:highlight w:val="yellow"/>
        </w:rPr>
        <w:t>延迟（delay）</w:t>
      </w:r>
    </w:p>
    <w:p>
      <w:pPr>
        <w:pStyle w:val="43"/>
      </w:pPr>
      <w:r>
        <w:rPr>
          <w:rFonts w:hint="eastAsia"/>
        </w:rPr>
        <w:t>完成一个请求的延时。</w:t>
      </w:r>
    </w:p>
    <w:p>
      <w:pPr>
        <w:pStyle w:val="47"/>
        <w:numPr>
          <w:ilvl w:val="1"/>
          <w:numId w:val="19"/>
        </w:numPr>
        <w:rPr>
          <w:highlight w:val="yellow"/>
        </w:rPr>
      </w:pPr>
      <w:r>
        <w:rPr>
          <w:rFonts w:hint="eastAsia"/>
          <w:highlight w:val="yellow"/>
        </w:rPr>
        <w:t>业务交易（business transaction）</w:t>
      </w:r>
    </w:p>
    <w:p>
      <w:pPr>
        <w:pStyle w:val="43"/>
      </w:pPr>
      <w:r>
        <w:rPr>
          <w:rFonts w:hint="eastAsia"/>
        </w:rPr>
        <w:t>业务交易分为业务层面和技术层面两种定义。业务层面交易是指完成一次完整的业务操作，技术层面的交易是指进行一次应用程序至应用程序、或者应用程序至数据库的系统操作。</w:t>
      </w:r>
    </w:p>
    <w:p>
      <w:pPr>
        <w:pStyle w:val="47"/>
        <w:numPr>
          <w:ilvl w:val="1"/>
          <w:numId w:val="19"/>
        </w:numPr>
        <w:rPr>
          <w:highlight w:val="yellow"/>
        </w:rPr>
      </w:pPr>
      <w:r>
        <w:rPr>
          <w:rFonts w:hint="eastAsia"/>
          <w:highlight w:val="yellow"/>
        </w:rPr>
        <w:t>CPU利用率（CPU utilization）</w:t>
      </w:r>
    </w:p>
    <w:p>
      <w:pPr>
        <w:pStyle w:val="43"/>
      </w:pPr>
      <w:r>
        <w:rPr>
          <w:rFonts w:hint="eastAsia"/>
        </w:rPr>
        <w:t>系统或软件产品在运行过程中CPU的使用率。</w:t>
      </w:r>
    </w:p>
    <w:p>
      <w:pPr>
        <w:pStyle w:val="47"/>
        <w:numPr>
          <w:ilvl w:val="1"/>
          <w:numId w:val="19"/>
        </w:numPr>
        <w:rPr>
          <w:highlight w:val="yellow"/>
        </w:rPr>
      </w:pPr>
      <w:r>
        <w:rPr>
          <w:rFonts w:hint="eastAsia"/>
          <w:highlight w:val="yellow"/>
        </w:rPr>
        <w:t>内存利用率（Memory utilization）</w:t>
      </w:r>
    </w:p>
    <w:p>
      <w:pPr>
        <w:pStyle w:val="43"/>
      </w:pPr>
      <w:r>
        <w:rPr>
          <w:rFonts w:hint="eastAsia"/>
        </w:rPr>
        <w:t>系统或软件产品在运行过程中内存的使用率。</w:t>
      </w:r>
    </w:p>
    <w:p>
      <w:pPr>
        <w:pStyle w:val="47"/>
        <w:numPr>
          <w:ilvl w:val="1"/>
          <w:numId w:val="19"/>
        </w:numPr>
        <w:rPr>
          <w:highlight w:val="yellow"/>
        </w:rPr>
      </w:pPr>
      <w:r>
        <w:rPr>
          <w:rFonts w:hint="eastAsia"/>
          <w:highlight w:val="yellow"/>
        </w:rPr>
        <w:t>传输利用率（transmission-untilization ratio）</w:t>
      </w:r>
    </w:p>
    <w:p>
      <w:pPr>
        <w:pStyle w:val="43"/>
      </w:pPr>
      <w:r>
        <w:rPr>
          <w:rFonts w:hint="eastAsia"/>
        </w:rPr>
        <w:t>系统或软件产品在执行规定的数据传输功能时，传输吞吐率占传输设备最大传输吞吐率的百分比。</w:t>
      </w:r>
    </w:p>
    <w:p>
      <w:pPr>
        <w:pStyle w:val="47"/>
        <w:numPr>
          <w:ilvl w:val="1"/>
          <w:numId w:val="19"/>
        </w:numPr>
        <w:rPr>
          <w:highlight w:val="yellow"/>
        </w:rPr>
      </w:pPr>
      <w:r>
        <w:rPr>
          <w:rFonts w:hint="eastAsia"/>
          <w:highlight w:val="yellow"/>
        </w:rPr>
        <w:t>构建环境</w:t>
      </w:r>
    </w:p>
    <w:p>
      <w:pPr>
        <w:pStyle w:val="43"/>
      </w:pPr>
      <w:r>
        <w:rPr>
          <w:rFonts w:hint="eastAsia"/>
        </w:rPr>
        <w:t>构建环境是指执行构建任务时所在设备的软件和硬件环境。</w:t>
      </w:r>
    </w:p>
    <w:p>
      <w:pPr>
        <w:pStyle w:val="47"/>
        <w:numPr>
          <w:ilvl w:val="1"/>
          <w:numId w:val="19"/>
        </w:numPr>
        <w:rPr>
          <w:highlight w:val="yellow"/>
        </w:rPr>
      </w:pPr>
      <w:r>
        <w:rPr>
          <w:rFonts w:hint="eastAsia"/>
          <w:highlight w:val="yellow"/>
        </w:rPr>
        <w:t>构建任务</w:t>
      </w:r>
    </w:p>
    <w:p>
      <w:pPr>
        <w:pStyle w:val="43"/>
      </w:pPr>
      <w:r>
        <w:rPr>
          <w:rFonts w:hint="eastAsia"/>
        </w:rPr>
        <w:t>构建任务是指定义从输入到输出过程对构建环境、构建方法等必要因素的定义。</w:t>
      </w:r>
    </w:p>
    <w:p>
      <w:pPr>
        <w:pStyle w:val="47"/>
        <w:numPr>
          <w:ilvl w:val="1"/>
          <w:numId w:val="19"/>
        </w:numPr>
        <w:rPr>
          <w:highlight w:val="yellow"/>
        </w:rPr>
      </w:pPr>
      <w:r>
        <w:rPr>
          <w:rFonts w:hint="eastAsia"/>
          <w:highlight w:val="yellow"/>
        </w:rPr>
        <w:t>构建过程</w:t>
      </w:r>
    </w:p>
    <w:p>
      <w:pPr>
        <w:pStyle w:val="43"/>
      </w:pPr>
      <w:r>
        <w:rPr>
          <w:rFonts w:hint="eastAsia"/>
        </w:rPr>
        <w:t>构建过程是指构建任务从开始执行到结束。</w:t>
      </w:r>
    </w:p>
    <w:p>
      <w:pPr>
        <w:pStyle w:val="47"/>
        <w:numPr>
          <w:ilvl w:val="1"/>
          <w:numId w:val="19"/>
        </w:numPr>
        <w:rPr>
          <w:highlight w:val="yellow"/>
        </w:rPr>
      </w:pPr>
      <w:r>
        <w:rPr>
          <w:rFonts w:hint="eastAsia"/>
          <w:highlight w:val="yellow"/>
        </w:rPr>
        <w:t>构建策略</w:t>
      </w:r>
    </w:p>
    <w:p>
      <w:pPr>
        <w:pStyle w:val="43"/>
      </w:pPr>
      <w:r>
        <w:rPr>
          <w:rFonts w:hint="eastAsia"/>
        </w:rPr>
        <w:t>构建策略是指针对构建过程的特定结果设定的处理策略。</w:t>
      </w:r>
    </w:p>
    <w:p>
      <w:pPr>
        <w:pStyle w:val="47"/>
        <w:numPr>
          <w:ilvl w:val="1"/>
          <w:numId w:val="19"/>
        </w:numPr>
        <w:rPr>
          <w:highlight w:val="yellow"/>
        </w:rPr>
      </w:pPr>
      <w:r>
        <w:rPr>
          <w:rFonts w:hint="eastAsia"/>
          <w:highlight w:val="yellow"/>
        </w:rPr>
        <w:t>复刻</w:t>
      </w:r>
    </w:p>
    <w:p>
      <w:pPr>
        <w:pStyle w:val="43"/>
        <w:ind w:firstLineChars="0"/>
      </w:pPr>
      <w:r>
        <w:rPr>
          <w:rFonts w:hint="eastAsia"/>
        </w:rPr>
        <w:t>复刻是指在软件开发中，开发者为一个版本仓库创建一份拷贝，并在拷贝上进行独立于源版本仓库的开发，从而分离出一个新的软件副本的活动。复刻不仅仅创建了一个分支，还将软件开发活动与源版本库分离开来。</w:t>
      </w:r>
    </w:p>
    <w:p>
      <w:pPr>
        <w:pStyle w:val="47"/>
        <w:numPr>
          <w:ilvl w:val="1"/>
          <w:numId w:val="19"/>
        </w:numPr>
        <w:rPr>
          <w:highlight w:val="yellow"/>
        </w:rPr>
      </w:pPr>
      <w:r>
        <w:rPr>
          <w:rFonts w:hint="eastAsia"/>
          <w:highlight w:val="yellow"/>
        </w:rPr>
        <w:t>合并</w:t>
      </w:r>
    </w:p>
    <w:p>
      <w:pPr>
        <w:pStyle w:val="43"/>
        <w:ind w:firstLineChars="0"/>
      </w:pPr>
      <w:r>
        <w:rPr>
          <w:rFonts w:hint="eastAsia"/>
        </w:rPr>
        <w:t>是指当一个版本在多个独立分支中被修改后如何合并这些修改成为同一个版本的操作。</w:t>
      </w:r>
    </w:p>
    <w:p>
      <w:pPr>
        <w:pStyle w:val="43"/>
        <w:ind w:firstLineChars="0"/>
      </w:pPr>
      <w:r>
        <w:rPr>
          <w:rFonts w:hint="eastAsia"/>
        </w:rPr>
        <w:t>合并评审：是指在合并之前，允许多人对合并时所提交的变更内容进行代码审查，并给予合并意见的过程。</w:t>
      </w:r>
    </w:p>
    <w:p>
      <w:pPr>
        <w:pStyle w:val="47"/>
        <w:numPr>
          <w:ilvl w:val="1"/>
          <w:numId w:val="19"/>
        </w:numPr>
        <w:rPr>
          <w:highlight w:val="yellow"/>
        </w:rPr>
      </w:pPr>
      <w:r>
        <w:rPr>
          <w:rFonts w:hint="eastAsia"/>
          <w:highlight w:val="yellow"/>
        </w:rPr>
        <w:t>基线</w:t>
      </w:r>
    </w:p>
    <w:p>
      <w:pPr>
        <w:pStyle w:val="43"/>
        <w:ind w:firstLineChars="0"/>
      </w:pPr>
      <w:r>
        <w:rPr>
          <w:rFonts w:hint="eastAsia"/>
        </w:rPr>
        <w:t>基线是版本仓库中每个版本在特定时期的一个“快照”。它提供一个正式标准，随后的工作基于此标准，并且只有经过授权后才能变更这个标准。建立一个初始基线后，以后每次对其进行的变更都将记录为一个差值，直到建成下一个基线。</w:t>
      </w:r>
    </w:p>
    <w:p>
      <w:pPr>
        <w:pStyle w:val="47"/>
        <w:numPr>
          <w:ilvl w:val="1"/>
          <w:numId w:val="19"/>
        </w:numPr>
        <w:rPr>
          <w:highlight w:val="yellow"/>
        </w:rPr>
      </w:pPr>
      <w:r>
        <w:rPr>
          <w:rFonts w:hint="eastAsia"/>
          <w:highlight w:val="yellow"/>
        </w:rPr>
        <w:t>代码审查</w:t>
      </w:r>
    </w:p>
    <w:p>
      <w:pPr>
        <w:pStyle w:val="43"/>
        <w:ind w:firstLineChars="0"/>
      </w:pPr>
      <w:r>
        <w:rPr>
          <w:rFonts w:hint="eastAsia"/>
        </w:rPr>
        <w:t>是指对计算机源代码系统化地审查，常用软件同行评审的方式进行，其目的是在找出及修正在软件开发初期未发现的错误，提升软件质量及开发者的技术。代码审查常以不同的形式进行，例如结对编程、非正式的看过整个代码等。</w:t>
      </w:r>
    </w:p>
    <w:p>
      <w:pPr>
        <w:pStyle w:val="47"/>
        <w:numPr>
          <w:ilvl w:val="1"/>
          <w:numId w:val="19"/>
        </w:numPr>
        <w:rPr>
          <w:highlight w:val="cyan"/>
        </w:rPr>
      </w:pPr>
      <w:r>
        <w:rPr>
          <w:rFonts w:hint="eastAsia"/>
          <w:highlight w:val="cyan"/>
        </w:rPr>
        <w:t>测试计划（Testing plan）</w:t>
      </w:r>
    </w:p>
    <w:p>
      <w:pPr>
        <w:pStyle w:val="43"/>
        <w:rPr>
          <w:highlight w:val="cyan"/>
        </w:rPr>
      </w:pPr>
      <w:r>
        <w:rPr>
          <w:rFonts w:hint="eastAsia" w:hAnsi="宋体"/>
          <w:highlight w:val="cyan"/>
        </w:rPr>
        <w:t>一个叙述了预定的测试活动的范围、途径、资源及进度安排的文档。它确认了测试项、被测特征、测试任务、人员安排，以及任何偶发事件的风险。</w:t>
      </w:r>
    </w:p>
    <w:p>
      <w:pPr>
        <w:pStyle w:val="47"/>
        <w:numPr>
          <w:ilvl w:val="1"/>
          <w:numId w:val="19"/>
        </w:numPr>
        <w:rPr>
          <w:highlight w:val="cyan"/>
        </w:rPr>
      </w:pPr>
      <w:r>
        <w:rPr>
          <w:rFonts w:hint="eastAsia"/>
          <w:highlight w:val="cyan"/>
        </w:rPr>
        <w:t>测试脚本（Testing script）</w:t>
      </w:r>
    </w:p>
    <w:p>
      <w:pPr>
        <w:pStyle w:val="43"/>
        <w:rPr>
          <w:highlight w:val="cyan"/>
        </w:rPr>
      </w:pPr>
      <w:r>
        <w:rPr>
          <w:rFonts w:hint="eastAsia" w:hAnsi="宋体"/>
          <w:highlight w:val="cyan"/>
        </w:rPr>
        <w:t>一般指的是一个特定测试的一系列指令，这些指令可以被自动化测试工具执行。</w:t>
      </w:r>
    </w:p>
    <w:p>
      <w:pPr>
        <w:pStyle w:val="47"/>
        <w:numPr>
          <w:ilvl w:val="1"/>
          <w:numId w:val="19"/>
        </w:numPr>
        <w:rPr>
          <w:highlight w:val="cyan"/>
        </w:rPr>
      </w:pPr>
      <w:r>
        <w:rPr>
          <w:rFonts w:hint="eastAsia"/>
          <w:highlight w:val="cyan"/>
        </w:rPr>
        <w:t>3.1 构建任务  Build task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作为一个构建软件的配置，以及流程。</w:t>
      </w:r>
    </w:p>
    <w:p>
      <w:pPr>
        <w:pStyle w:val="47"/>
        <w:numPr>
          <w:ilvl w:val="1"/>
          <w:numId w:val="19"/>
        </w:numPr>
        <w:rPr>
          <w:highlight w:val="cyan"/>
        </w:rPr>
      </w:pPr>
      <w:r>
        <w:rPr>
          <w:rFonts w:hint="eastAsia"/>
          <w:highlight w:val="cyan"/>
        </w:rPr>
        <w:t>凭据 Credentials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保存用户保密信息，例如：用户名和密码。</w:t>
      </w:r>
    </w:p>
    <w:p>
      <w:pPr>
        <w:pStyle w:val="47"/>
        <w:numPr>
          <w:ilvl w:val="1"/>
          <w:numId w:val="19"/>
        </w:numPr>
        <w:rPr>
          <w:highlight w:val="cyan"/>
        </w:rPr>
      </w:pPr>
      <w:r>
        <w:rPr>
          <w:rFonts w:hint="eastAsia"/>
          <w:highlight w:val="cyan"/>
        </w:rPr>
        <w:t>运行环境 Runtime environment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构建中运行的环境或者计算机</w:t>
      </w:r>
    </w:p>
    <w:p>
      <w:pPr>
        <w:pStyle w:val="47"/>
        <w:numPr>
          <w:ilvl w:val="1"/>
          <w:numId w:val="19"/>
        </w:numPr>
        <w:rPr>
          <w:highlight w:val="cyan"/>
        </w:rPr>
      </w:pPr>
      <w:r>
        <w:rPr>
          <w:rFonts w:hint="eastAsia"/>
          <w:highlight w:val="cyan"/>
        </w:rPr>
        <w:t>源代码托管软件 Source code management software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保存源代码的软件</w:t>
      </w:r>
    </w:p>
    <w:p>
      <w:pPr>
        <w:pStyle w:val="47"/>
        <w:numPr>
          <w:ilvl w:val="1"/>
          <w:numId w:val="19"/>
        </w:numPr>
        <w:rPr>
          <w:highlight w:val="cyan"/>
        </w:rPr>
      </w:pPr>
      <w:r>
        <w:rPr>
          <w:rFonts w:hint="eastAsia"/>
          <w:highlight w:val="cyan"/>
        </w:rPr>
        <w:t>执行记录  Build history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执行构建的信息，日志，以及结果。</w:t>
      </w:r>
    </w:p>
    <w:p>
      <w:pPr>
        <w:pStyle w:val="47"/>
        <w:numPr>
          <w:ilvl w:val="1"/>
          <w:numId w:val="19"/>
        </w:numPr>
        <w:rPr>
          <w:highlight w:val="cyan"/>
        </w:rPr>
      </w:pPr>
      <w:r>
        <w:rPr>
          <w:rFonts w:hint="eastAsia"/>
          <w:highlight w:val="cyan"/>
        </w:rPr>
        <w:t>构建产出物  Build output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构建任务中生产的文件</w:t>
      </w:r>
    </w:p>
    <w:p>
      <w:pPr>
        <w:pStyle w:val="47"/>
        <w:numPr>
          <w:ilvl w:val="1"/>
          <w:numId w:val="19"/>
        </w:numPr>
        <w:rPr>
          <w:highlight w:val="cyan"/>
        </w:rPr>
      </w:pPr>
      <w:r>
        <w:rPr>
          <w:rFonts w:hint="eastAsia"/>
          <w:highlight w:val="cyan"/>
        </w:rPr>
        <w:t>软件单元测试 Software unit test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highlight w:val="cyan"/>
        </w:rPr>
      </w:pPr>
      <w:r>
        <w:rPr>
          <w:rFonts w:hint="eastAsia" w:ascii="宋体" w:hAnsi="宋体"/>
          <w:kern w:val="0"/>
          <w:szCs w:val="20"/>
          <w:highlight w:val="cyan"/>
        </w:rPr>
        <w:tab/>
      </w:r>
      <w:r>
        <w:rPr>
          <w:rFonts w:hint="eastAsia" w:ascii="宋体" w:hAnsi="宋体"/>
          <w:kern w:val="0"/>
          <w:szCs w:val="20"/>
          <w:highlight w:val="cyan"/>
        </w:rPr>
        <w:t>软件中研发的自动化测试</w:t>
      </w:r>
    </w:p>
    <w:p>
      <w:pPr>
        <w:pStyle w:val="47"/>
        <w:numPr>
          <w:ilvl w:val="1"/>
          <w:numId w:val="19"/>
        </w:numPr>
        <w:rPr>
          <w:highlight w:val="cyan"/>
        </w:rPr>
      </w:pPr>
      <w:r>
        <w:rPr>
          <w:rFonts w:hint="eastAsia"/>
          <w:highlight w:val="cyan"/>
        </w:rPr>
        <w:t>静态源代码扫描 Static code analysis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宋体" w:hAnsi="宋体"/>
          <w:kern w:val="0"/>
          <w:szCs w:val="20"/>
        </w:rPr>
      </w:pPr>
      <w:r>
        <w:rPr>
          <w:rFonts w:hint="eastAsia" w:ascii="宋体" w:hAnsi="宋体"/>
          <w:kern w:val="0"/>
          <w:szCs w:val="20"/>
          <w:highlight w:val="cyan"/>
        </w:rPr>
        <w:tab/>
      </w:r>
      <w:r>
        <w:rPr>
          <w:rFonts w:hint="eastAsia" w:ascii="宋体" w:hAnsi="宋体"/>
          <w:kern w:val="0"/>
          <w:szCs w:val="20"/>
          <w:highlight w:val="cyan"/>
        </w:rPr>
        <w:t>对源代码执行静态的分析，指出源代码质量(10.9)</w:t>
      </w:r>
    </w:p>
    <w:p>
      <w:pPr>
        <w:pStyle w:val="50"/>
      </w:pPr>
      <w:r>
        <w:rPr>
          <w:rFonts w:hint="eastAsia"/>
        </w:rPr>
        <w:t>缩略语</w:t>
      </w:r>
      <w:bookmarkEnd w:id="47"/>
      <w:bookmarkEnd w:id="48"/>
      <w:bookmarkEnd w:id="49"/>
      <w:bookmarkEnd w:id="50"/>
    </w:p>
    <w:p>
      <w:pPr>
        <w:pStyle w:val="43"/>
      </w:pPr>
      <w:r>
        <w:rPr>
          <w:rFonts w:hint="eastAsia"/>
        </w:rPr>
        <w:t>下列缩略语适用于本文件。</w:t>
      </w:r>
    </w:p>
    <w:p>
      <w:pPr>
        <w:pStyle w:val="43"/>
        <w:rPr>
          <w:highlight w:val="yellow"/>
        </w:rPr>
      </w:pPr>
      <w:r>
        <w:rPr>
          <w:rFonts w:hint="eastAsia"/>
          <w:highlight w:val="yellow"/>
        </w:rPr>
        <w:t>CI          Continuous Integration                      持续集成（样例）</w:t>
      </w:r>
    </w:p>
    <w:p>
      <w:pPr>
        <w:pStyle w:val="43"/>
      </w:pPr>
      <w:r>
        <w:rPr>
          <w:rFonts w:hint="eastAsia"/>
          <w:highlight w:val="yellow"/>
        </w:rPr>
        <w:t>CD          Continuous Delivery                         持续交付（样例）</w:t>
      </w:r>
    </w:p>
    <w:p>
      <w:pPr>
        <w:pStyle w:val="50"/>
      </w:pPr>
      <w:bookmarkStart w:id="51" w:name="_Toc517687053"/>
      <w:bookmarkStart w:id="52" w:name="_Toc524536402"/>
      <w:bookmarkStart w:id="53" w:name="_Toc517687111"/>
      <w:bookmarkStart w:id="54" w:name="_Toc509385756"/>
      <w:r>
        <w:rPr>
          <w:rFonts w:hint="eastAsia"/>
        </w:rPr>
        <w:t>总体架构</w:t>
      </w:r>
      <w:bookmarkEnd w:id="51"/>
      <w:bookmarkEnd w:id="52"/>
      <w:bookmarkEnd w:id="53"/>
      <w:bookmarkEnd w:id="54"/>
    </w:p>
    <w:p>
      <w:pPr>
        <w:pStyle w:val="43"/>
        <w:ind w:firstLine="0" w:firstLineChars="0"/>
      </w:pPr>
      <w:r>
        <w:drawing>
          <wp:inline distT="0" distB="0" distL="0" distR="0">
            <wp:extent cx="5938520" cy="223964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8520" cy="2239645"/>
                    </a:xfrm>
                    <a:prstGeom prst="rect">
                      <a:avLst/>
                    </a:prstGeom>
                    <a:noFill/>
                    <a:ln>
                      <a:noFill/>
                    </a:ln>
                  </pic:spPr>
                </pic:pic>
              </a:graphicData>
            </a:graphic>
          </wp:inline>
        </w:drawing>
      </w:r>
    </w:p>
    <w:p>
      <w:pPr>
        <w:pStyle w:val="133"/>
      </w:pPr>
      <w:bookmarkStart w:id="55" w:name="_Toc509385779"/>
      <w:r>
        <w:rPr>
          <w:rFonts w:hint="eastAsia"/>
        </w:rPr>
        <w:t>研发运营一体化（DevOps）系统和工具标准</w:t>
      </w:r>
      <w:bookmarkEnd w:id="55"/>
      <w:r>
        <w:rPr>
          <w:rFonts w:hint="eastAsia"/>
        </w:rPr>
        <w:t>架构图</w:t>
      </w:r>
    </w:p>
    <w:p>
      <w:pPr>
        <w:pStyle w:val="43"/>
      </w:pPr>
      <w:r>
        <w:rPr>
          <w:rFonts w:hint="eastAsia"/>
        </w:rPr>
        <w:t>研发运营一体化（DevOps）能力成熟度模型中系统和工具部分包含开发、集成与部署、软件测试、技术运营和安全等的能力要求。</w:t>
      </w:r>
    </w:p>
    <w:p>
      <w:pPr>
        <w:pStyle w:val="47"/>
      </w:pPr>
      <w:bookmarkStart w:id="56" w:name="_Toc524536403"/>
      <w:bookmarkStart w:id="57" w:name="_Toc524536404"/>
      <w:r>
        <w:rPr>
          <w:rFonts w:hint="eastAsia"/>
        </w:rPr>
        <w:t>项目与开发管理</w:t>
      </w:r>
      <w:bookmarkEnd w:id="56"/>
      <w:r>
        <w:rPr>
          <w:rFonts w:hint="eastAsia"/>
          <w:highlight w:val="red"/>
        </w:rPr>
        <w:t>（名称是否变更为研发过程管理？是否专门增加单独产品管理模块？）</w:t>
      </w:r>
    </w:p>
    <w:p>
      <w:pPr>
        <w:pStyle w:val="43"/>
        <w:rPr>
          <w:color w:val="FF0000"/>
        </w:rPr>
      </w:pPr>
      <w:r>
        <w:rPr>
          <w:rFonts w:hint="eastAsia"/>
          <w:color w:val="FF0000"/>
        </w:rPr>
        <w:t>【建议统一项目、需求、任务的定义及彼此之间的关系，其中任务可包含开发任务、Bug修复任务等】</w:t>
      </w:r>
    </w:p>
    <w:p>
      <w:pPr>
        <w:pStyle w:val="43"/>
        <w:rPr>
          <w:color w:val="FF0000"/>
        </w:rPr>
      </w:pPr>
      <w:r>
        <w:rPr>
          <w:rFonts w:hint="eastAsia"/>
          <w:color w:val="FF0000"/>
        </w:rPr>
        <w:t>【仅有项目集管理，缺少项目管理】</w:t>
      </w:r>
    </w:p>
    <w:p>
      <w:pPr>
        <w:pStyle w:val="43"/>
        <w:rPr>
          <w:color w:val="FF0000"/>
          <w:highlight w:val="cyan"/>
        </w:rPr>
      </w:pPr>
      <w:r>
        <w:rPr>
          <w:rFonts w:hint="eastAsia"/>
          <w:color w:val="FF0000"/>
          <w:highlight w:val="cyan"/>
        </w:rPr>
        <w:t>补充：P</w:t>
      </w:r>
      <w:r>
        <w:rPr>
          <w:color w:val="FF0000"/>
          <w:highlight w:val="cyan"/>
        </w:rPr>
        <w:t>MP</w:t>
      </w:r>
      <w:r>
        <w:rPr>
          <w:rFonts w:hint="eastAsia"/>
          <w:color w:val="FF0000"/>
          <w:highlight w:val="cyan"/>
        </w:rPr>
        <w:t>定义中，项目管理指科学地组织人力在合理利用有限的资源，有限的时间内，按项目事先确定的要求，事先项目目标的努力的综合。</w:t>
      </w:r>
    </w:p>
    <w:p>
      <w:pPr>
        <w:pStyle w:val="43"/>
        <w:rPr>
          <w:color w:val="FF0000"/>
        </w:rPr>
      </w:pPr>
      <w:r>
        <w:drawing>
          <wp:inline distT="0" distB="0" distL="0" distR="0">
            <wp:extent cx="5939790" cy="23812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939790" cy="2381250"/>
                    </a:xfrm>
                    <a:prstGeom prst="rect">
                      <a:avLst/>
                    </a:prstGeom>
                  </pic:spPr>
                </pic:pic>
              </a:graphicData>
            </a:graphic>
          </wp:inline>
        </w:drawing>
      </w:r>
    </w:p>
    <w:p>
      <w:pPr>
        <w:pStyle w:val="43"/>
      </w:pPr>
      <w:r>
        <w:rPr>
          <w:rFonts w:hint="eastAsia"/>
          <w:highlight w:val="red"/>
        </w:rPr>
        <w:t>项目与开发管理是指xxxxxx。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rPr>
          <w:rFonts w:hint="eastAsia"/>
        </w:rPr>
        <w:t>需求管理</w:t>
      </w:r>
    </w:p>
    <w:p>
      <w:pPr>
        <w:pStyle w:val="43"/>
      </w:pPr>
      <w:r>
        <w:rPr>
          <w:rFonts w:hint="eastAsia"/>
          <w:highlight w:val="red"/>
        </w:rPr>
        <w:t>需求管理xxxx。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rPr>
          <w:rFonts w:hint="eastAsia"/>
        </w:rPr>
        <w:t>计划与任务管理</w:t>
      </w:r>
    </w:p>
    <w:p>
      <w:pPr>
        <w:pStyle w:val="43"/>
      </w:pPr>
      <w:r>
        <w:rPr>
          <w:rFonts w:hint="eastAsia"/>
          <w:highlight w:val="yellow"/>
        </w:rPr>
        <w:t>计划与任务管理是对于项目与开发过程中所有计划与任务的管理活动。</w:t>
      </w:r>
      <w:r>
        <w:rPr>
          <w:rFonts w:hint="eastAsia"/>
        </w:rPr>
        <w:t>应包含以下基本功能：</w:t>
      </w:r>
    </w:p>
    <w:p>
      <w:pPr>
        <w:pStyle w:val="43"/>
        <w:rPr>
          <w:color w:val="FF0000"/>
        </w:rPr>
      </w:pPr>
      <w:r>
        <w:rPr>
          <w:rFonts w:hint="eastAsia"/>
        </w:rPr>
        <w:t>——开发计划管理宜支持看板协作项目计划管理与Scrum项目计划管理</w:t>
      </w:r>
      <w:r>
        <w:rPr>
          <w:rFonts w:hint="eastAsia"/>
          <w:color w:val="FF0000"/>
        </w:rPr>
        <w:t>【仅描述看板协作与Scrum是否过于局限】</w:t>
      </w:r>
    </w:p>
    <w:p>
      <w:pPr>
        <w:pStyle w:val="43"/>
        <w:ind w:firstLineChars="0"/>
        <w:rPr>
          <w:color w:val="FF0000"/>
        </w:rPr>
      </w:pPr>
      <w:r>
        <w:rPr>
          <w:rFonts w:hint="eastAsia"/>
          <w:color w:val="FF0000"/>
        </w:rPr>
        <w:t>—— 【建议增加：任务需要与项目、需求、缺陷等关联】-ok</w:t>
      </w:r>
    </w:p>
    <w:p>
      <w:pPr>
        <w:pStyle w:val="43"/>
      </w:pPr>
      <w:r>
        <w:rPr>
          <w:rFonts w:hint="eastAsia"/>
        </w:rPr>
        <w:t>——支持迭代/里程碑规划，创建、修改、删除、查询</w:t>
      </w:r>
    </w:p>
    <w:p>
      <w:pPr>
        <w:pStyle w:val="43"/>
      </w:pPr>
      <w:r>
        <w:rPr>
          <w:rFonts w:hint="eastAsia"/>
        </w:rPr>
        <w:t>——支持面向任务及面向迭代的视图迭代规划</w:t>
      </w:r>
    </w:p>
    <w:p>
      <w:pPr>
        <w:pStyle w:val="43"/>
      </w:pPr>
      <w:r>
        <w:rPr>
          <w:rFonts w:hint="eastAsia"/>
        </w:rPr>
        <w:t>——支持展示按迭代/里程碑展示任务</w:t>
      </w:r>
    </w:p>
    <w:p>
      <w:pPr>
        <w:pStyle w:val="43"/>
      </w:pPr>
      <w:r>
        <w:rPr>
          <w:rFonts w:hint="eastAsia"/>
        </w:rPr>
        <w:t>——支持创建、修改、删除、查询任务管理</w:t>
      </w:r>
    </w:p>
    <w:p>
      <w:pPr>
        <w:pStyle w:val="43"/>
      </w:pPr>
      <w:r>
        <w:rPr>
          <w:rFonts w:hint="eastAsia"/>
        </w:rPr>
        <w:t>——任务参数字段宜包含：标题、类型、标签、描述、优先级、重要程度、处理人、抄送人、项目、状态、迭代、父任务项、计划日期、预计工时、实际工时、发布版本、附件、完成度。</w:t>
      </w:r>
    </w:p>
    <w:p>
      <w:pPr>
        <w:pStyle w:val="43"/>
      </w:pPr>
      <w:r>
        <w:rPr>
          <w:rFonts w:hint="eastAsia"/>
        </w:rPr>
        <w:t>——支持任务拆分子任务</w:t>
      </w:r>
    </w:p>
    <w:p>
      <w:pPr>
        <w:pStyle w:val="43"/>
      </w:pPr>
      <w:r>
        <w:rPr>
          <w:rFonts w:hint="eastAsia"/>
        </w:rPr>
        <w:t>——支持为任务添加关联任务</w:t>
      </w:r>
    </w:p>
    <w:p>
      <w:pPr>
        <w:pStyle w:val="43"/>
      </w:pPr>
      <w:r>
        <w:rPr>
          <w:rFonts w:hint="eastAsia"/>
        </w:rPr>
        <w:t>——支持任务指派、再指派、认领、二次认领</w:t>
      </w:r>
    </w:p>
    <w:p>
      <w:pPr>
        <w:pStyle w:val="43"/>
      </w:pPr>
      <w:r>
        <w:rPr>
          <w:rFonts w:hint="eastAsia"/>
        </w:rPr>
        <w:t>——支持记录任务的状态，如：未开始、进行中、已完成</w:t>
      </w:r>
    </w:p>
    <w:p>
      <w:pPr>
        <w:pStyle w:val="43"/>
      </w:pPr>
      <w:r>
        <w:rPr>
          <w:rFonts w:hint="eastAsia"/>
        </w:rPr>
        <w:t>——支持可视化的任务跟踪，如：看板</w:t>
      </w:r>
    </w:p>
    <w:p>
      <w:pPr>
        <w:pStyle w:val="43"/>
      </w:pPr>
      <w:r>
        <w:rPr>
          <w:rFonts w:hint="eastAsia"/>
        </w:rPr>
        <w:t>——支持任务列表的导入导出</w:t>
      </w:r>
    </w:p>
    <w:p>
      <w:pPr>
        <w:pStyle w:val="43"/>
      </w:pPr>
      <w:r>
        <w:rPr>
          <w:rFonts w:hint="eastAsia"/>
        </w:rPr>
        <w:t>——支持以树形视图或表格视图式呈现的任务项列表</w:t>
      </w:r>
    </w:p>
    <w:p>
      <w:pPr>
        <w:pStyle w:val="43"/>
      </w:pPr>
      <w:r>
        <w:rPr>
          <w:rFonts w:hint="eastAsia"/>
        </w:rPr>
        <w:t>——提供多维度的项目统计报表，展现项目宏观和微观进展</w:t>
      </w:r>
    </w:p>
    <w:p>
      <w:pPr>
        <w:pStyle w:val="43"/>
      </w:pPr>
      <w:r>
        <w:rPr>
          <w:rFonts w:hint="eastAsia"/>
        </w:rPr>
        <w:t>可以包含以下高级功能：</w:t>
      </w:r>
    </w:p>
    <w:p>
      <w:pPr>
        <w:pStyle w:val="43"/>
      </w:pPr>
      <w:r>
        <w:rPr>
          <w:rFonts w:hint="eastAsia"/>
        </w:rPr>
        <w:t>——支持</w:t>
      </w:r>
      <w:r>
        <w:rPr>
          <w:rFonts w:hint="eastAsia"/>
          <w:color w:val="FF0000"/>
        </w:rPr>
        <w:t>【任务/】</w:t>
      </w:r>
      <w:r>
        <w:rPr>
          <w:rFonts w:hint="eastAsia"/>
        </w:rPr>
        <w:t>迭代/里程碑关联源代码对应分支，关联对应分支的CI/CD运行结果</w:t>
      </w:r>
    </w:p>
    <w:p>
      <w:pPr>
        <w:pStyle w:val="43"/>
      </w:pPr>
      <w:r>
        <w:rPr>
          <w:rFonts w:hint="eastAsia"/>
        </w:rPr>
        <w:t>——支持</w:t>
      </w:r>
      <w:r>
        <w:rPr>
          <w:rFonts w:hint="eastAsia"/>
          <w:color w:val="FF0000"/>
        </w:rPr>
        <w:t>【任务/】</w:t>
      </w:r>
      <w:r>
        <w:rPr>
          <w:rFonts w:hint="eastAsia"/>
        </w:rPr>
        <w:t>迭代/里程碑自定义配置关联的资源，如文档文件</w:t>
      </w:r>
    </w:p>
    <w:p>
      <w:pPr>
        <w:pStyle w:val="43"/>
      </w:pPr>
      <w:r>
        <w:rPr>
          <w:rFonts w:hint="eastAsia"/>
        </w:rPr>
        <w:t>——支持设置迭代/里程碑的查看、添加、修改、删除权限</w:t>
      </w:r>
      <w:r>
        <w:rPr>
          <w:rFonts w:hint="eastAsia"/>
          <w:color w:val="FF0000"/>
        </w:rPr>
        <w:t>【建议调整为统一功能】</w:t>
      </w:r>
    </w:p>
    <w:p>
      <w:pPr>
        <w:pStyle w:val="43"/>
      </w:pPr>
      <w:r>
        <w:rPr>
          <w:rFonts w:hint="eastAsia"/>
        </w:rPr>
        <w:t>——支持批量编辑任务、任务处理人及状态</w:t>
      </w:r>
    </w:p>
    <w:p>
      <w:pPr>
        <w:pStyle w:val="43"/>
      </w:pPr>
      <w:r>
        <w:rPr>
          <w:rFonts w:hint="eastAsia"/>
        </w:rPr>
        <w:t>——支持任务添加富文本信息</w:t>
      </w:r>
    </w:p>
    <w:p>
      <w:pPr>
        <w:pStyle w:val="43"/>
      </w:pPr>
      <w:r>
        <w:rPr>
          <w:rFonts w:hint="eastAsia"/>
        </w:rPr>
        <w:t>——支持设置任务参数显示列</w:t>
      </w:r>
      <w:r>
        <w:rPr>
          <w:rFonts w:hint="eastAsia"/>
          <w:color w:val="FF0000"/>
        </w:rPr>
        <w:t>【建议更加清楚的描述】</w:t>
      </w:r>
    </w:p>
    <w:p>
      <w:pPr>
        <w:pStyle w:val="43"/>
      </w:pPr>
      <w:r>
        <w:rPr>
          <w:rFonts w:hint="eastAsia"/>
        </w:rPr>
        <w:t>——支持设置任务上传附件的数量与大小</w:t>
      </w:r>
      <w:r>
        <w:rPr>
          <w:rFonts w:hint="eastAsia"/>
          <w:color w:val="FF0000"/>
        </w:rPr>
        <w:t>【建议删除】</w:t>
      </w:r>
    </w:p>
    <w:p>
      <w:pPr>
        <w:pStyle w:val="43"/>
      </w:pPr>
      <w:r>
        <w:rPr>
          <w:rFonts w:hint="eastAsia"/>
        </w:rPr>
        <w:t>——支持对任务进行评论</w:t>
      </w:r>
    </w:p>
    <w:p>
      <w:pPr>
        <w:pStyle w:val="43"/>
      </w:pPr>
      <w:r>
        <w:rPr>
          <w:rFonts w:hint="eastAsia"/>
        </w:rPr>
        <w:t>——支持按自定义条件筛选任务</w:t>
      </w:r>
      <w:r>
        <w:rPr>
          <w:rFonts w:hint="eastAsia"/>
          <w:strike/>
          <w:color w:val="FF0000"/>
        </w:rPr>
        <w:t>集</w:t>
      </w:r>
      <w:r>
        <w:rPr>
          <w:rFonts w:hint="eastAsia"/>
          <w:color w:val="FF0000"/>
        </w:rPr>
        <w:t>【什么是任务集，且是否有必要将任务集群管理】-ok</w:t>
      </w:r>
    </w:p>
    <w:p>
      <w:pPr>
        <w:pStyle w:val="43"/>
      </w:pPr>
      <w:r>
        <w:rPr>
          <w:rFonts w:hint="eastAsia"/>
        </w:rPr>
        <w:t>——支持以看板、表格方式展示任务</w:t>
      </w:r>
      <w:r>
        <w:rPr>
          <w:rFonts w:hint="eastAsia"/>
          <w:strike/>
          <w:color w:val="FF0000"/>
        </w:rPr>
        <w:t>集</w:t>
      </w:r>
    </w:p>
    <w:p>
      <w:pPr>
        <w:pStyle w:val="43"/>
      </w:pPr>
      <w:r>
        <w:rPr>
          <w:rFonts w:hint="eastAsia"/>
        </w:rPr>
        <w:t>——支持以不同属性维度对任务集进行分组，排序后展示</w:t>
      </w:r>
    </w:p>
    <w:p>
      <w:pPr>
        <w:pStyle w:val="43"/>
      </w:pPr>
      <w:r>
        <w:rPr>
          <w:rFonts w:hint="eastAsia"/>
        </w:rPr>
        <w:t>——支持设置任务的查看、添加、修改、删除权限</w:t>
      </w:r>
      <w:r>
        <w:rPr>
          <w:rFonts w:hint="eastAsia"/>
          <w:color w:val="FF0000"/>
        </w:rPr>
        <w:t>【建议调整为统一功能】</w:t>
      </w:r>
    </w:p>
    <w:p>
      <w:pPr>
        <w:pStyle w:val="43"/>
      </w:pPr>
      <w:r>
        <w:rPr>
          <w:rFonts w:hint="eastAsia"/>
        </w:rPr>
        <w:t>——支持任务配置状态工作流</w:t>
      </w:r>
    </w:p>
    <w:p>
      <w:pPr>
        <w:pStyle w:val="43"/>
      </w:pPr>
      <w:r>
        <w:rPr>
          <w:rFonts w:hint="eastAsia"/>
        </w:rPr>
        <w:t>——支持状态工作流设置状态变更权限</w:t>
      </w:r>
    </w:p>
    <w:p>
      <w:pPr>
        <w:pStyle w:val="43"/>
      </w:pPr>
      <w:r>
        <w:rPr>
          <w:rFonts w:hint="eastAsia"/>
        </w:rPr>
        <w:t>——支持任务变更/分派/逾期消息</w:t>
      </w:r>
      <w:r>
        <w:rPr>
          <w:rFonts w:hint="eastAsia"/>
          <w:color w:val="FF0000"/>
        </w:rPr>
        <w:t>【通知】</w:t>
      </w:r>
      <w:r>
        <w:rPr>
          <w:rFonts w:hint="eastAsia"/>
        </w:rPr>
        <w:t>机制</w:t>
      </w:r>
    </w:p>
    <w:p>
      <w:pPr>
        <w:pStyle w:val="43"/>
      </w:pPr>
      <w:r>
        <w:rPr>
          <w:rFonts w:hint="eastAsia"/>
        </w:rPr>
        <w:t>——支持任务操作日志</w:t>
      </w:r>
    </w:p>
    <w:p>
      <w:pPr>
        <w:pStyle w:val="43"/>
        <w:rPr>
          <w:color w:val="FF0000"/>
        </w:rPr>
      </w:pPr>
      <w:r>
        <w:rPr>
          <w:rFonts w:hint="eastAsia"/>
          <w:color w:val="FF0000"/>
        </w:rPr>
        <w:t>——</w:t>
      </w:r>
      <w:r>
        <w:rPr>
          <w:rFonts w:hint="eastAsia"/>
          <w:strike/>
          <w:color w:val="FF0000"/>
        </w:rPr>
        <w:t>支持任务关联源代码</w:t>
      </w:r>
      <w:r>
        <w:rPr>
          <w:rFonts w:hint="eastAsia"/>
          <w:color w:val="FF0000"/>
        </w:rPr>
        <w:t>【重复】</w:t>
      </w:r>
    </w:p>
    <w:p>
      <w:pPr>
        <w:pStyle w:val="43"/>
        <w:rPr>
          <w:strike/>
          <w:color w:val="FF0000"/>
        </w:rPr>
      </w:pPr>
      <w:r>
        <w:rPr>
          <w:rFonts w:hint="eastAsia"/>
          <w:strike/>
          <w:color w:val="FF0000"/>
        </w:rPr>
        <w:t>——支持任务关联相关代码的CI运行结果【重复】</w:t>
      </w:r>
    </w:p>
    <w:p>
      <w:pPr>
        <w:pStyle w:val="43"/>
        <w:rPr>
          <w:strike/>
          <w:color w:val="FF0000"/>
        </w:rPr>
      </w:pPr>
      <w:r>
        <w:rPr>
          <w:rFonts w:hint="eastAsia"/>
          <w:strike/>
          <w:color w:val="FF0000"/>
        </w:rPr>
        <w:t>——支持对任务集以自定义的范围、任务的各个维度、各种的聚合进行统计并展示报表【重复】</w:t>
      </w:r>
    </w:p>
    <w:p>
      <w:pPr>
        <w:pStyle w:val="43"/>
      </w:pPr>
      <w:r>
        <w:rPr>
          <w:rFonts w:hint="eastAsia"/>
        </w:rPr>
        <w:t>——支持用户自定义仪表盘，将用户关注的信息整合到一个页面上显示</w:t>
      </w:r>
    </w:p>
    <w:p>
      <w:pPr>
        <w:pStyle w:val="43"/>
      </w:pPr>
      <w:r>
        <w:rPr>
          <w:rFonts w:hint="eastAsia"/>
        </w:rPr>
        <w:t>——提供二次开发的API接口</w:t>
      </w:r>
    </w:p>
    <w:p>
      <w:pPr>
        <w:pStyle w:val="43"/>
      </w:pPr>
      <w:r>
        <w:rPr>
          <w:rFonts w:hint="eastAsia"/>
        </w:rPr>
        <w:t>——提供跨平台支持</w:t>
      </w:r>
      <w:r>
        <w:rPr>
          <w:rFonts w:hint="eastAsia"/>
          <w:color w:val="FF0000"/>
        </w:rPr>
        <w:t>【请解释什么是平台，如何跨】-可能删除，P</w:t>
      </w:r>
      <w:r>
        <w:rPr>
          <w:color w:val="FF0000"/>
        </w:rPr>
        <w:t>C</w:t>
      </w:r>
      <w:r>
        <w:rPr>
          <w:rFonts w:hint="eastAsia"/>
          <w:color w:val="FF0000"/>
        </w:rPr>
        <w:t>端、大屏同步展示。</w:t>
      </w:r>
    </w:p>
    <w:p>
      <w:pPr>
        <w:pStyle w:val="51"/>
        <w:spacing w:before="156" w:after="156"/>
      </w:pPr>
      <w:r>
        <w:rPr>
          <w:rFonts w:hint="eastAsia"/>
        </w:rPr>
        <w:t>项目集管理</w:t>
      </w:r>
    </w:p>
    <w:p>
      <w:pPr>
        <w:pStyle w:val="43"/>
        <w:rPr>
          <w:highlight w:val="yellow"/>
        </w:rPr>
      </w:pPr>
      <w:r>
        <w:rPr>
          <w:rFonts w:hint="eastAsia"/>
          <w:highlight w:val="yellow"/>
        </w:rPr>
        <w:t>项目集管理对项目集运作过程中，项目、子项目集的运作情况进行管理的活动。</w:t>
      </w:r>
      <w:r>
        <w:rPr>
          <w:rFonts w:hint="eastAsia"/>
        </w:rPr>
        <w:t>应包含以下基本功能：</w:t>
      </w:r>
    </w:p>
    <w:p>
      <w:pPr>
        <w:pStyle w:val="43"/>
      </w:pPr>
      <w:r>
        <w:rPr>
          <w:rFonts w:hint="eastAsia"/>
        </w:rPr>
        <w:t>——项目集中可以包含多个项目和子项目集</w:t>
      </w:r>
    </w:p>
    <w:p>
      <w:pPr>
        <w:pStyle w:val="43"/>
      </w:pPr>
      <w:r>
        <w:rPr>
          <w:rFonts w:hint="eastAsia"/>
        </w:rPr>
        <w:t>——设置项目集PM，以及其他参与人</w:t>
      </w:r>
    </w:p>
    <w:p>
      <w:pPr>
        <w:pStyle w:val="43"/>
      </w:pPr>
      <w:r>
        <w:rPr>
          <w:rFonts w:hint="eastAsia"/>
        </w:rPr>
        <w:t>——设置以及展示项目集的进度、健康度</w:t>
      </w:r>
      <w:r>
        <w:rPr>
          <w:rFonts w:hint="eastAsia"/>
          <w:color w:val="FF0000"/>
        </w:rPr>
        <w:t>【请详细解释设置的含义，由于与任务与计划管理中进度相关联】</w:t>
      </w:r>
    </w:p>
    <w:p>
      <w:pPr>
        <w:pStyle w:val="43"/>
      </w:pPr>
      <w:r>
        <w:rPr>
          <w:rFonts w:hint="eastAsia"/>
        </w:rPr>
        <w:t>——设置里程碑，分配负责人</w:t>
      </w:r>
      <w:r>
        <w:rPr>
          <w:rFonts w:hint="eastAsia"/>
          <w:color w:val="FF0000"/>
        </w:rPr>
        <w:t>【项目集有里程碑吗？】</w:t>
      </w:r>
    </w:p>
    <w:p>
      <w:pPr>
        <w:pStyle w:val="43"/>
      </w:pPr>
      <w:r>
        <w:rPr>
          <w:rFonts w:hint="eastAsia"/>
        </w:rPr>
        <w:t>——录入需求、任务</w:t>
      </w:r>
      <w:r>
        <w:rPr>
          <w:rFonts w:hint="eastAsia"/>
          <w:color w:val="FF0000"/>
        </w:rPr>
        <w:t>【建议调整为录入或关联需求与任务】</w:t>
      </w:r>
    </w:p>
    <w:p>
      <w:pPr>
        <w:pStyle w:val="43"/>
      </w:pPr>
      <w:r>
        <w:rPr>
          <w:rFonts w:hint="eastAsia"/>
        </w:rPr>
        <w:t>——填写及展示项目集的进度、健康度</w:t>
      </w:r>
    </w:p>
    <w:p>
      <w:pPr>
        <w:pStyle w:val="43"/>
      </w:pPr>
      <w:r>
        <w:rPr>
          <w:rFonts w:hint="eastAsia"/>
        </w:rPr>
        <w:t>——录入或关联需求任务</w:t>
      </w:r>
    </w:p>
    <w:p>
      <w:pPr>
        <w:pStyle w:val="43"/>
      </w:pPr>
      <w:r>
        <w:rPr>
          <w:rFonts w:hint="eastAsia"/>
        </w:rPr>
        <w:t>——记录跟踪项目集风险</w:t>
      </w:r>
      <w:r>
        <w:rPr>
          <w:rFonts w:hint="eastAsia"/>
          <w:color w:val="FF0000"/>
        </w:rPr>
        <w:t>【请解释如何进行风险管理】</w:t>
      </w:r>
    </w:p>
    <w:p>
      <w:pPr>
        <w:pStyle w:val="43"/>
      </w:pPr>
      <w:r>
        <w:rPr>
          <w:rFonts w:hint="eastAsia"/>
        </w:rPr>
        <w:t>——展示它包含的所有项目或项目集的进展情况</w:t>
      </w:r>
    </w:p>
    <w:p>
      <w:pPr>
        <w:pStyle w:val="43"/>
      </w:pPr>
      <w:r>
        <w:rPr>
          <w:rFonts w:hint="eastAsia"/>
        </w:rPr>
        <w:t>——里程碑快到期发送消息通知给PM和里程碑负责人。</w:t>
      </w:r>
    </w:p>
    <w:p>
      <w:pPr>
        <w:pStyle w:val="43"/>
      </w:pPr>
      <w:r>
        <w:rPr>
          <w:rFonts w:hint="eastAsia"/>
        </w:rPr>
        <w:t>可以包含以下高级功能：</w:t>
      </w:r>
    </w:p>
    <w:p>
      <w:pPr>
        <w:pStyle w:val="43"/>
      </w:pPr>
      <w:r>
        <w:rPr>
          <w:rFonts w:hint="eastAsia"/>
        </w:rPr>
        <w:t>——项目或项目集，可以属于多个项目集；</w:t>
      </w:r>
    </w:p>
    <w:p>
      <w:pPr>
        <w:pStyle w:val="43"/>
      </w:pPr>
      <w:r>
        <w:rPr>
          <w:rFonts w:hint="eastAsia"/>
        </w:rPr>
        <w:t>——树形展示项目集中包含的项目和子项目集，子项目集可以逐层下钻；</w:t>
      </w:r>
    </w:p>
    <w:p>
      <w:pPr>
        <w:pStyle w:val="43"/>
      </w:pPr>
      <w:r>
        <w:rPr>
          <w:rFonts w:hint="eastAsia"/>
        </w:rPr>
        <w:t>——包含的项目和子项目集中的里程碑和需求任务等在同一甘特图中展示；</w:t>
      </w:r>
    </w:p>
    <w:p>
      <w:pPr>
        <w:pStyle w:val="43"/>
      </w:pPr>
      <w:r>
        <w:rPr>
          <w:rFonts w:hint="eastAsia"/>
        </w:rPr>
        <w:t>——根据里程碑进展、需求任务完成情况，以及包含项目和子项目集的进度和健康度，自动计算项目集的进度和健康度；</w:t>
      </w:r>
    </w:p>
    <w:p>
      <w:pPr>
        <w:pStyle w:val="43"/>
      </w:pPr>
      <w:r>
        <w:rPr>
          <w:rFonts w:hint="eastAsia"/>
        </w:rPr>
        <w:t>——汇总包含的项目和子项目集中的需求、任务、风险；</w:t>
      </w:r>
      <w:r>
        <w:rPr>
          <w:rFonts w:hint="eastAsia"/>
          <w:color w:val="FF0000"/>
        </w:rPr>
        <w:t>【是否有必要？】</w:t>
      </w:r>
    </w:p>
    <w:p>
      <w:pPr>
        <w:pStyle w:val="43"/>
      </w:pPr>
      <w:r>
        <w:rPr>
          <w:rFonts w:hint="eastAsia"/>
        </w:rPr>
        <w:t>——包含的项目和子项目集中的风险，可以自行决定是否透出到项目集中；</w:t>
      </w:r>
    </w:p>
    <w:p>
      <w:pPr>
        <w:pStyle w:val="43"/>
        <w:rPr>
          <w:strike/>
        </w:rPr>
      </w:pPr>
      <w:r>
        <w:rPr>
          <w:rFonts w:hint="eastAsia"/>
          <w:strike/>
        </w:rPr>
        <w:t>——【董越】里程碑快到期发送消息通知给PM和里程碑负责人。（基础功能9.27）</w:t>
      </w:r>
    </w:p>
    <w:p>
      <w:pPr>
        <w:pStyle w:val="51"/>
        <w:spacing w:before="156" w:after="156"/>
      </w:pPr>
      <w:r>
        <w:rPr>
          <w:rFonts w:hint="eastAsia"/>
        </w:rPr>
        <w:t>文档与知识管理</w:t>
      </w:r>
    </w:p>
    <w:p>
      <w:pPr>
        <w:pStyle w:val="43"/>
      </w:pPr>
      <w:r>
        <w:rPr>
          <w:rFonts w:hint="eastAsia"/>
          <w:highlight w:val="yellow"/>
        </w:rPr>
        <w:t>文档与知识管理是对针对文档和知识的管理活动</w:t>
      </w:r>
      <w:r>
        <w:rPr>
          <w:rFonts w:hint="eastAsia"/>
        </w:rPr>
        <w:t>，应包含文档管理和知识管理两个部分。</w:t>
      </w:r>
    </w:p>
    <w:p>
      <w:pPr>
        <w:pStyle w:val="51"/>
        <w:numPr>
          <w:ilvl w:val="3"/>
          <w:numId w:val="2"/>
        </w:numPr>
        <w:spacing w:before="156" w:after="156"/>
      </w:pPr>
      <w:r>
        <w:rPr>
          <w:rFonts w:hint="eastAsia"/>
        </w:rPr>
        <w:t>文档管理</w:t>
      </w:r>
    </w:p>
    <w:p>
      <w:pPr>
        <w:spacing w:line="360" w:lineRule="auto"/>
        <w:ind w:firstLine="420"/>
        <w:rPr>
          <w:rFonts w:ascii="宋体"/>
          <w:kern w:val="0"/>
          <w:szCs w:val="20"/>
        </w:rPr>
      </w:pPr>
      <w:r>
        <w:rPr>
          <w:rFonts w:hint="eastAsia" w:ascii="宋体"/>
          <w:kern w:val="0"/>
          <w:szCs w:val="20"/>
        </w:rPr>
        <w:t>文档是产品交付的核心研发资产之一。常见文档类型包括架构设计文档、用户帮助手册、系统原型文档等。常见文档格式包括微软Office WORD/PPT/EXCEL、PDF、WPS Office文档、JPG等格式的图片文档。</w:t>
      </w:r>
    </w:p>
    <w:p>
      <w:pPr>
        <w:spacing w:line="360" w:lineRule="auto"/>
        <w:ind w:firstLine="420"/>
        <w:rPr>
          <w:rFonts w:ascii="宋体"/>
          <w:kern w:val="0"/>
          <w:szCs w:val="20"/>
        </w:rPr>
      </w:pPr>
      <w:r>
        <w:rPr>
          <w:rFonts w:hint="eastAsia" w:ascii="宋体"/>
          <w:kern w:val="0"/>
          <w:szCs w:val="20"/>
        </w:rPr>
        <w:t>文档管理应包含如下基础功能：</w:t>
      </w:r>
    </w:p>
    <w:p>
      <w:pPr>
        <w:pStyle w:val="43"/>
      </w:pPr>
      <w:r>
        <w:rPr>
          <w:rFonts w:hint="eastAsia"/>
        </w:rPr>
        <w:t>——支持用户按照一定的目录结构对各种文档进行分门别类地管理</w:t>
      </w:r>
    </w:p>
    <w:p>
      <w:pPr>
        <w:pStyle w:val="43"/>
      </w:pPr>
      <w:r>
        <w:rPr>
          <w:rFonts w:hint="eastAsia"/>
        </w:rPr>
        <w:t>——支持通过</w:t>
      </w:r>
      <w:r>
        <w:rPr>
          <w:rFonts w:hint="eastAsia"/>
          <w:strike/>
        </w:rPr>
        <w:t>拖拽方式</w:t>
      </w:r>
      <w:r>
        <w:rPr>
          <w:rFonts w:hint="eastAsia"/>
          <w:color w:val="FF0000"/>
        </w:rPr>
        <w:t>【删除】</w:t>
      </w:r>
      <w:r>
        <w:rPr>
          <w:rFonts w:hint="eastAsia"/>
        </w:rPr>
        <w:t>批量上传本地目录或文件至文档管理服务中</w:t>
      </w:r>
    </w:p>
    <w:p>
      <w:pPr>
        <w:pStyle w:val="43"/>
      </w:pPr>
      <w:r>
        <w:rPr>
          <w:rFonts w:hint="eastAsia"/>
        </w:rPr>
        <w:t>——支持批量下载文档</w:t>
      </w:r>
    </w:p>
    <w:p>
      <w:pPr>
        <w:pStyle w:val="43"/>
      </w:pPr>
      <w:r>
        <w:rPr>
          <w:rFonts w:hint="eastAsia"/>
        </w:rPr>
        <w:t>——支持常见格式文档的在线预览</w:t>
      </w:r>
    </w:p>
    <w:p>
      <w:pPr>
        <w:pStyle w:val="43"/>
      </w:pPr>
      <w:r>
        <w:rPr>
          <w:rFonts w:hint="eastAsia"/>
        </w:rPr>
        <w:t>——支持文档版本管理，用户可以选择文档的某个版本进行过查看、下载等操作</w:t>
      </w:r>
    </w:p>
    <w:p>
      <w:pPr>
        <w:pStyle w:val="43"/>
      </w:pPr>
      <w:r>
        <w:rPr>
          <w:rFonts w:hint="eastAsia"/>
        </w:rPr>
        <w:t>——支持搜索功能，用户可以通过文件名</w:t>
      </w:r>
      <w:r>
        <w:rPr>
          <w:rFonts w:hint="eastAsia"/>
          <w:color w:val="FF0000"/>
        </w:rPr>
        <w:t>或文件名</w:t>
      </w:r>
      <w:r>
        <w:rPr>
          <w:rFonts w:hint="eastAsia"/>
        </w:rPr>
        <w:t>关键字等快速查找到所需的文档</w:t>
      </w:r>
    </w:p>
    <w:p>
      <w:pPr>
        <w:spacing w:line="360" w:lineRule="auto"/>
        <w:ind w:firstLine="420"/>
        <w:rPr>
          <w:rFonts w:ascii="宋体"/>
          <w:kern w:val="0"/>
          <w:szCs w:val="20"/>
        </w:rPr>
      </w:pPr>
      <w:r>
        <w:rPr>
          <w:rFonts w:hint="eastAsia" w:ascii="宋体"/>
          <w:kern w:val="0"/>
          <w:szCs w:val="20"/>
        </w:rPr>
        <w:t xml:space="preserve"> </w:t>
      </w:r>
    </w:p>
    <w:p>
      <w:pPr>
        <w:spacing w:line="360" w:lineRule="auto"/>
        <w:ind w:firstLine="420"/>
        <w:rPr>
          <w:rFonts w:ascii="宋体"/>
          <w:kern w:val="0"/>
          <w:szCs w:val="20"/>
        </w:rPr>
      </w:pPr>
      <w:r>
        <w:rPr>
          <w:rFonts w:hint="eastAsia" w:ascii="宋体"/>
          <w:kern w:val="0"/>
          <w:szCs w:val="20"/>
        </w:rPr>
        <w:t>文档管理宜包含如下高级功能：</w:t>
      </w:r>
    </w:p>
    <w:p>
      <w:pPr>
        <w:pStyle w:val="43"/>
      </w:pPr>
      <w:r>
        <w:rPr>
          <w:rFonts w:hint="eastAsia"/>
        </w:rPr>
        <w:t>——支持本地与远端文件的同步</w:t>
      </w:r>
      <w:r>
        <w:rPr>
          <w:rFonts w:hint="eastAsia"/>
          <w:color w:val="FF0000"/>
        </w:rPr>
        <w:t>【建议删除】</w:t>
      </w:r>
    </w:p>
    <w:p>
      <w:pPr>
        <w:pStyle w:val="43"/>
      </w:pPr>
      <w:r>
        <w:rPr>
          <w:rFonts w:hint="eastAsia"/>
        </w:rPr>
        <w:t>——支持回收站功能，以防止用户误删除文档</w:t>
      </w:r>
    </w:p>
    <w:p>
      <w:pPr>
        <w:pStyle w:val="43"/>
      </w:pPr>
      <w:r>
        <w:rPr>
          <w:rFonts w:hint="eastAsia"/>
        </w:rPr>
        <w:t>——支持文档的在线编辑及多人并行编辑</w:t>
      </w:r>
    </w:p>
    <w:p>
      <w:pPr>
        <w:pStyle w:val="43"/>
      </w:pPr>
      <w:r>
        <w:rPr>
          <w:rFonts w:hint="eastAsia"/>
        </w:rPr>
        <w:t>——支持对文件内容进行搜索</w:t>
      </w:r>
    </w:p>
    <w:p>
      <w:pPr>
        <w:pStyle w:val="43"/>
      </w:pPr>
      <w:r>
        <w:rPr>
          <w:rFonts w:hint="eastAsia"/>
        </w:rPr>
        <w:t>——支持共享功能，可以在不同用户之间进行共享</w:t>
      </w:r>
      <w:r>
        <w:rPr>
          <w:rFonts w:hint="eastAsia"/>
          <w:color w:val="FF0000"/>
        </w:rPr>
        <w:t>【共享的含义比较模糊，是权限控制还是为分享？】</w:t>
      </w:r>
    </w:p>
    <w:p>
      <w:pPr>
        <w:pStyle w:val="51"/>
        <w:numPr>
          <w:ilvl w:val="3"/>
          <w:numId w:val="2"/>
        </w:numPr>
        <w:spacing w:before="156" w:after="156"/>
      </w:pPr>
      <w:r>
        <w:rPr>
          <w:rFonts w:hint="eastAsia"/>
        </w:rPr>
        <w:t>知识管理</w:t>
      </w:r>
    </w:p>
    <w:p>
      <w:pPr>
        <w:spacing w:line="360" w:lineRule="auto"/>
        <w:ind w:firstLine="420"/>
        <w:rPr>
          <w:rFonts w:ascii="宋体"/>
          <w:kern w:val="0"/>
          <w:szCs w:val="20"/>
        </w:rPr>
      </w:pPr>
      <w:r>
        <w:rPr>
          <w:rFonts w:hint="eastAsia" w:ascii="宋体"/>
          <w:kern w:val="0"/>
          <w:szCs w:val="20"/>
        </w:rPr>
        <w:t xml:space="preserve">知识管理涵盖产品交付过程中个人或者团队的各种知识内容，例如会议纪要、版本ReleaseNotes、技术材料等等。知识管理应包含如下基础功能： </w:t>
      </w:r>
    </w:p>
    <w:p>
      <w:pPr>
        <w:pStyle w:val="43"/>
      </w:pPr>
      <w:r>
        <w:rPr>
          <w:rFonts w:hint="eastAsia"/>
        </w:rPr>
        <w:t>——支持词条创建、编辑</w:t>
      </w:r>
    </w:p>
    <w:p>
      <w:pPr>
        <w:pStyle w:val="43"/>
      </w:pPr>
      <w:r>
        <w:rPr>
          <w:rFonts w:hint="eastAsia"/>
        </w:rPr>
        <w:t>——支持多人协同编辑</w:t>
      </w:r>
    </w:p>
    <w:p>
      <w:pPr>
        <w:pStyle w:val="43"/>
      </w:pPr>
      <w:r>
        <w:rPr>
          <w:rFonts w:hint="eastAsia"/>
        </w:rPr>
        <w:t>——支持词条分享</w:t>
      </w:r>
    </w:p>
    <w:p>
      <w:pPr>
        <w:pStyle w:val="43"/>
      </w:pPr>
      <w:r>
        <w:rPr>
          <w:rFonts w:hint="eastAsia"/>
        </w:rPr>
        <w:t>——支持搜索</w:t>
      </w:r>
    </w:p>
    <w:p>
      <w:pPr>
        <w:pStyle w:val="43"/>
      </w:pPr>
      <w:r>
        <w:rPr>
          <w:rFonts w:hint="eastAsia"/>
        </w:rPr>
        <w:t>——可导出为常见文档格式（例如Word、pdf）</w:t>
      </w:r>
    </w:p>
    <w:p>
      <w:pPr>
        <w:pStyle w:val="43"/>
      </w:pPr>
      <w:r>
        <w:rPr>
          <w:rFonts w:hint="eastAsia"/>
        </w:rPr>
        <w:t>——宜支持Wiki格式</w:t>
      </w:r>
    </w:p>
    <w:p>
      <w:pPr>
        <w:pStyle w:val="51"/>
        <w:spacing w:before="156" w:after="156"/>
      </w:pPr>
      <w:r>
        <w:rPr>
          <w:rFonts w:hint="eastAsia"/>
        </w:rPr>
        <w:t>团队协同</w:t>
      </w:r>
      <w:r>
        <w:rPr>
          <w:rFonts w:hint="eastAsia"/>
          <w:color w:val="FF0000"/>
        </w:rPr>
        <w:t>【这部分内容描述的就像一个APP，团队协同的定位到底是什么？】</w:t>
      </w:r>
    </w:p>
    <w:p>
      <w:pPr>
        <w:pStyle w:val="43"/>
        <w:rPr>
          <w:szCs w:val="21"/>
        </w:rPr>
      </w:pPr>
      <w:r>
        <w:rPr>
          <w:rFonts w:hint="eastAsia" w:hAnsi="宋体"/>
          <w:highlight w:val="yellow"/>
        </w:rPr>
        <w:t>团队协同是将同一个开发组织内不同角色、不同个体、不同阶段的资源整合形成协同效应，可以增加研发组织的信息透明度和信息流动速度，实现组织决策的高效和准确性。</w:t>
      </w:r>
      <w:r>
        <w:rPr>
          <w:rFonts w:hint="eastAsia" w:hAnsi="宋体"/>
        </w:rPr>
        <w:t>应包含以下基础功能：</w:t>
      </w:r>
      <w:r>
        <w:rPr>
          <w:rFonts w:hint="eastAsia"/>
        </w:rPr>
        <w:t xml:space="preserve"> </w:t>
      </w:r>
    </w:p>
    <w:p>
      <w:pPr>
        <w:pStyle w:val="43"/>
      </w:pPr>
      <w:r>
        <w:rPr>
          <w:rFonts w:hint="eastAsia"/>
        </w:rPr>
        <w:t>——支持将研发工作过程、工作结果在组织内进行公开展示</w:t>
      </w:r>
    </w:p>
    <w:p>
      <w:pPr>
        <w:pStyle w:val="43"/>
      </w:pPr>
      <w:r>
        <w:rPr>
          <w:rFonts w:hint="eastAsia"/>
        </w:rPr>
        <w:t>——支持将项目规划、需求、工作项、代码、测试用例、缺陷、构建任务、部署任务、流水线任务等向指定人员开放展示</w:t>
      </w:r>
    </w:p>
    <w:p>
      <w:pPr>
        <w:pStyle w:val="43"/>
      </w:pPr>
      <w:r>
        <w:rPr>
          <w:rFonts w:hint="eastAsia"/>
        </w:rPr>
        <w:t>——支持不同角色基于工件进行协作</w:t>
      </w:r>
    </w:p>
    <w:p>
      <w:pPr>
        <w:pStyle w:val="43"/>
      </w:pPr>
      <w:r>
        <w:rPr>
          <w:rFonts w:hint="eastAsia"/>
        </w:rPr>
        <w:t>——支持多角色协作进行分析需求、工作项流转、代码合并、主流代码分支模型、代码评审、多语言并行构建、依赖包管理、镜像仓库等工作</w:t>
      </w:r>
    </w:p>
    <w:p>
      <w:pPr>
        <w:pStyle w:val="43"/>
      </w:pPr>
      <w:r>
        <w:rPr>
          <w:rFonts w:hint="eastAsia"/>
        </w:rPr>
        <w:t>——支持团队仪表盘、项目仪表盘、可视化看板、Wiki、文档管理、Git代码仓库、聊天室等团队协同工具，以将度量数据标准化一致呈现给所有角色和个体、分享知识经验、信息透明传递。</w:t>
      </w:r>
    </w:p>
    <w:p>
      <w:pPr>
        <w:pStyle w:val="43"/>
      </w:pPr>
      <w:r>
        <w:rPr>
          <w:rFonts w:hint="eastAsia"/>
        </w:rPr>
        <w:t>——支持记录所有人在平台上的所有操作，以回溯经验和教训，并满足审计合规</w:t>
      </w:r>
    </w:p>
    <w:p>
      <w:pPr>
        <w:pStyle w:val="51"/>
        <w:spacing w:before="156" w:after="156"/>
      </w:pPr>
      <w:r>
        <w:rPr>
          <w:rFonts w:hint="eastAsia"/>
        </w:rPr>
        <w:t>统计度量</w:t>
      </w:r>
    </w:p>
    <w:p>
      <w:pPr>
        <w:pStyle w:val="43"/>
      </w:pPr>
      <w:r>
        <w:rPr>
          <w:rFonts w:hint="eastAsia"/>
          <w:highlight w:val="yellow"/>
        </w:rPr>
        <w:t>统计度量</w:t>
      </w:r>
      <w:r>
        <w:rPr>
          <w:rFonts w:hint="eastAsia"/>
        </w:rPr>
        <w:t>是对DevOps过程的进度、质量、效率相关数据化指标展示。</w:t>
      </w:r>
    </w:p>
    <w:p>
      <w:pPr>
        <w:pStyle w:val="43"/>
      </w:pPr>
      <w:r>
        <w:rPr>
          <w:rFonts w:hint="eastAsia"/>
        </w:rPr>
        <w:t>应包含以下基本</w:t>
      </w:r>
      <w:r>
        <w:rPr>
          <w:rFonts w:hint="eastAsia"/>
          <w:strike/>
          <w:color w:val="FF0000"/>
        </w:rPr>
        <w:t>功能</w:t>
      </w:r>
      <w:r>
        <w:rPr>
          <w:rFonts w:hint="eastAsia"/>
        </w:rPr>
        <w:t>：</w:t>
      </w:r>
    </w:p>
    <w:p>
      <w:pPr>
        <w:pStyle w:val="43"/>
        <w:rPr>
          <w:strike/>
        </w:rPr>
      </w:pPr>
      <w:r>
        <w:rPr>
          <w:rFonts w:hint="eastAsia"/>
          <w:strike/>
        </w:rPr>
        <w:t>——进度相关指标</w:t>
      </w:r>
      <w:r>
        <w:rPr>
          <w:rFonts w:hint="eastAsia"/>
          <w:strike/>
          <w:color w:val="FF0000"/>
        </w:rPr>
        <w:t>【包含但不仅限于】</w:t>
      </w:r>
      <w:r>
        <w:rPr>
          <w:rFonts w:hint="eastAsia"/>
          <w:strike/>
        </w:rPr>
        <w:t>：需求累计流图、缺陷趋势图、需求完成数、新建缺陷数。</w:t>
      </w:r>
    </w:p>
    <w:p>
      <w:pPr>
        <w:pStyle w:val="43"/>
      </w:pPr>
      <w:r>
        <w:rPr>
          <w:rFonts w:hint="eastAsia"/>
        </w:rPr>
        <w:t>——【董越】进度相关指标：包括但不限于需求累计流图、缺陷趋势图、需求完成数、新建缺陷数。</w:t>
      </w:r>
    </w:p>
    <w:p>
      <w:pPr>
        <w:pStyle w:val="43"/>
        <w:rPr>
          <w:strike/>
        </w:rPr>
      </w:pPr>
      <w:r>
        <w:rPr>
          <w:rFonts w:hint="eastAsia"/>
          <w:strike/>
        </w:rPr>
        <w:t>——代码内在质量相关指标</w:t>
      </w:r>
      <w:r>
        <w:rPr>
          <w:rFonts w:hint="eastAsia"/>
          <w:strike/>
          <w:color w:val="FF0000"/>
        </w:rPr>
        <w:t>【包含但不仅限于】</w:t>
      </w:r>
      <w:r>
        <w:rPr>
          <w:rFonts w:hint="eastAsia"/>
          <w:strike/>
        </w:rPr>
        <w:t>：包括但不限于代码质量、千行代码bug率、缺陷Reopen率、测试通过率。</w:t>
      </w:r>
    </w:p>
    <w:p>
      <w:pPr>
        <w:pStyle w:val="43"/>
      </w:pPr>
      <w:r>
        <w:rPr>
          <w:rFonts w:hint="eastAsia"/>
        </w:rPr>
        <w:t>——【董越】代码内在质量相关指标：包括但不限于代码质量、千行代码bug率、缺陷Reopen率、测试通过率。</w:t>
      </w:r>
    </w:p>
    <w:p>
      <w:pPr>
        <w:pStyle w:val="43"/>
        <w:rPr>
          <w:strike/>
        </w:rPr>
      </w:pPr>
      <w:r>
        <w:rPr>
          <w:rFonts w:hint="eastAsia"/>
          <w:strike/>
        </w:rPr>
        <w:t>——交付外在质量相关指标</w:t>
      </w:r>
      <w:r>
        <w:rPr>
          <w:rFonts w:hint="eastAsia"/>
          <w:strike/>
          <w:color w:val="FF0000"/>
        </w:rPr>
        <w:t>【包含但不仅限于】</w:t>
      </w:r>
      <w:r>
        <w:rPr>
          <w:rFonts w:hint="eastAsia"/>
          <w:strike/>
        </w:rPr>
        <w:t>：包括但不限于故障率、线上问题率、发布回滚率。</w:t>
      </w:r>
    </w:p>
    <w:p>
      <w:pPr>
        <w:pStyle w:val="43"/>
      </w:pPr>
      <w:r>
        <w:rPr>
          <w:rFonts w:hint="eastAsia"/>
        </w:rPr>
        <w:t>——【董越】交付外在质量相关指标：包括但不限于故障率、线上问题率、发布回滚率。</w:t>
      </w:r>
    </w:p>
    <w:p>
      <w:pPr>
        <w:pStyle w:val="43"/>
        <w:rPr>
          <w:strike/>
        </w:rPr>
      </w:pPr>
      <w:r>
        <w:rPr>
          <w:rFonts w:hint="eastAsia"/>
          <w:strike/>
        </w:rPr>
        <w:t>——需求交付时长相关指标</w:t>
      </w:r>
      <w:r>
        <w:rPr>
          <w:rFonts w:hint="eastAsia"/>
          <w:strike/>
          <w:color w:val="FF0000"/>
        </w:rPr>
        <w:t>【包含但不仅限于】</w:t>
      </w:r>
      <w:r>
        <w:rPr>
          <w:rFonts w:hint="eastAsia"/>
          <w:strike/>
        </w:rPr>
        <w:t>：需求从提交到交付的时长。</w:t>
      </w:r>
    </w:p>
    <w:p>
      <w:pPr>
        <w:pStyle w:val="43"/>
      </w:pPr>
      <w:r>
        <w:rPr>
          <w:rFonts w:hint="eastAsia"/>
        </w:rPr>
        <w:t>——【董越】需求交付时长相关指标：包括但不限于需求从提交到交付的时长。</w:t>
      </w:r>
    </w:p>
    <w:p>
      <w:pPr>
        <w:pStyle w:val="43"/>
        <w:rPr>
          <w:strike/>
        </w:rPr>
      </w:pPr>
      <w:r>
        <w:rPr>
          <w:rFonts w:hint="eastAsia"/>
          <w:strike/>
        </w:rPr>
        <w:t>——缺陷解决时长相关指标</w:t>
      </w:r>
      <w:r>
        <w:rPr>
          <w:rFonts w:hint="eastAsia"/>
          <w:strike/>
          <w:color w:val="FF0000"/>
        </w:rPr>
        <w:t>【包含但不仅限于】</w:t>
      </w:r>
      <w:r>
        <w:rPr>
          <w:rFonts w:hint="eastAsia"/>
          <w:strike/>
        </w:rPr>
        <w:t>：包括但不限于缺陷从创建到关闭的平均时长，表征解决缺陷的效率。</w:t>
      </w:r>
    </w:p>
    <w:p>
      <w:pPr>
        <w:pStyle w:val="43"/>
      </w:pPr>
      <w:r>
        <w:rPr>
          <w:rFonts w:hint="eastAsia"/>
        </w:rPr>
        <w:t>——【董越】缺陷解决时长相关指标：包括但不限于缺陷从创建到关闭的平均时长，表征解决缺陷的效率。</w:t>
      </w:r>
    </w:p>
    <w:p>
      <w:pPr>
        <w:pStyle w:val="43"/>
        <w:rPr>
          <w:strike/>
        </w:rPr>
      </w:pPr>
      <w:r>
        <w:rPr>
          <w:rFonts w:hint="eastAsia"/>
          <w:strike/>
        </w:rPr>
        <w:t>——代码交付时长相关指标</w:t>
      </w:r>
      <w:r>
        <w:rPr>
          <w:rFonts w:hint="eastAsia"/>
          <w:strike/>
          <w:color w:val="FF0000"/>
        </w:rPr>
        <w:t>【包含但不仅限于】</w:t>
      </w:r>
      <w:r>
        <w:rPr>
          <w:rFonts w:hint="eastAsia"/>
          <w:strike/>
        </w:rPr>
        <w:t>：代码从提交到交付的时长。</w:t>
      </w:r>
    </w:p>
    <w:p>
      <w:pPr>
        <w:pStyle w:val="43"/>
      </w:pPr>
      <w:r>
        <w:rPr>
          <w:rFonts w:hint="eastAsia"/>
        </w:rPr>
        <w:t>——【董越】代码交付时长相关指标：包括但不限于代码从提交到交付的时长。</w:t>
      </w:r>
    </w:p>
    <w:p>
      <w:pPr>
        <w:pStyle w:val="43"/>
        <w:rPr>
          <w:strike/>
        </w:rPr>
      </w:pPr>
      <w:r>
        <w:rPr>
          <w:rFonts w:hint="eastAsia"/>
          <w:strike/>
        </w:rPr>
        <w:t>——人效相关指标</w:t>
      </w:r>
      <w:r>
        <w:rPr>
          <w:rFonts w:hint="eastAsia"/>
          <w:strike/>
          <w:color w:val="FF0000"/>
        </w:rPr>
        <w:t>【包含但不仅限于】</w:t>
      </w:r>
      <w:r>
        <w:rPr>
          <w:rFonts w:hint="eastAsia"/>
          <w:strike/>
        </w:rPr>
        <w:t>：对使用人员的基本产出能力度量，</w:t>
      </w:r>
      <w:r>
        <w:rPr>
          <w:rFonts w:hint="eastAsia"/>
          <w:strike/>
        </w:rPr>
        <w:tab/>
      </w:r>
      <w:r>
        <w:rPr>
          <w:rFonts w:hint="eastAsia"/>
          <w:strike/>
        </w:rPr>
        <w:t>包括但不限于完成需求数、解决缺陷数、完成任务数、提交代码量。</w:t>
      </w:r>
    </w:p>
    <w:p>
      <w:pPr>
        <w:pStyle w:val="43"/>
      </w:pPr>
      <w:r>
        <w:rPr>
          <w:rFonts w:hint="eastAsia"/>
        </w:rPr>
        <w:t>——【董越】人效相关指标：对使用人员的基本产出能力度量，</w:t>
      </w:r>
      <w:r>
        <w:rPr>
          <w:rFonts w:hint="eastAsia"/>
        </w:rPr>
        <w:tab/>
      </w:r>
      <w:r>
        <w:rPr>
          <w:rFonts w:hint="eastAsia"/>
        </w:rPr>
        <w:t>包括但不限于完成需求数、解决缺陷数、完成任务数、提交代码量。</w:t>
      </w:r>
    </w:p>
    <w:p>
      <w:pPr>
        <w:pStyle w:val="43"/>
        <w:rPr>
          <w:strike/>
        </w:rPr>
      </w:pPr>
      <w:r>
        <w:rPr>
          <w:rFonts w:hint="eastAsia"/>
          <w:strike/>
        </w:rPr>
        <w:t>——【董越】统计度量的维度：项目维度的统计和度量。个人维度的统计和度量。（项目维度和个人维度等描述不好理解9.27）</w:t>
      </w:r>
    </w:p>
    <w:p>
      <w:pPr>
        <w:pStyle w:val="43"/>
        <w:rPr>
          <w:strike/>
        </w:rPr>
      </w:pPr>
      <w:r>
        <w:rPr>
          <w:rFonts w:hint="eastAsia"/>
          <w:strike/>
        </w:rPr>
        <w:t>——【董越】统计度量的维度</w:t>
      </w:r>
      <w:r>
        <w:rPr>
          <w:rFonts w:hint="eastAsia"/>
          <w:strike/>
          <w:color w:val="FF0000"/>
        </w:rPr>
        <w:t>【包含但不仅限于】</w:t>
      </w:r>
      <w:r>
        <w:rPr>
          <w:rFonts w:hint="eastAsia"/>
          <w:strike/>
        </w:rPr>
        <w:t>：项目维度的统计和度量，即统计特定项目的进度、需求交付时长等相关指标。个人维度的统计和度量，即统计特定个人的代码内在质量、人效等相关指标。（项目维度和个人维度等描述不好理解9.27）</w:t>
      </w:r>
    </w:p>
    <w:p>
      <w:pPr>
        <w:pStyle w:val="43"/>
      </w:pPr>
      <w:r>
        <w:rPr>
          <w:rFonts w:hint="eastAsia"/>
        </w:rPr>
        <w:t>——【董越】统计度量的维度：项目维度的统计和度量，即统计特定项目的进度、需求交付时长等相关指标。个人维度的统计和度量，即统计特定个人的代码内在质量、人效等相关指标。</w:t>
      </w:r>
    </w:p>
    <w:p>
      <w:pPr>
        <w:pStyle w:val="43"/>
      </w:pPr>
    </w:p>
    <w:p>
      <w:pPr>
        <w:pStyle w:val="43"/>
      </w:pPr>
      <w:r>
        <w:rPr>
          <w:rFonts w:hint="eastAsia"/>
        </w:rPr>
        <w:t>可包含以下高级</w:t>
      </w:r>
      <w:r>
        <w:rPr>
          <w:rFonts w:hint="eastAsia"/>
          <w:strike/>
          <w:color w:val="FF0000"/>
        </w:rPr>
        <w:t>功能</w:t>
      </w:r>
      <w:r>
        <w:rPr>
          <w:rFonts w:hint="eastAsia"/>
        </w:rPr>
        <w:t>指标：</w:t>
      </w:r>
    </w:p>
    <w:p>
      <w:pPr>
        <w:pStyle w:val="43"/>
        <w:rPr>
          <w:strike/>
        </w:rPr>
      </w:pPr>
      <w:r>
        <w:rPr>
          <w:rFonts w:hint="eastAsia"/>
          <w:strike/>
        </w:rPr>
        <w:t>——进度相关指标：迭代燃尽图、需求控制图。</w:t>
      </w:r>
      <w:r>
        <w:rPr>
          <w:rFonts w:hint="eastAsia"/>
          <w:strike/>
          <w:color w:val="FF0000"/>
        </w:rPr>
        <w:t>【这是展示方式不是指标】</w:t>
      </w:r>
    </w:p>
    <w:p>
      <w:pPr>
        <w:pStyle w:val="43"/>
      </w:pPr>
      <w:r>
        <w:rPr>
          <w:rFonts w:hint="eastAsia"/>
        </w:rPr>
        <w:t>——【董越】进度相关指标：通过迭代燃尽图、需求控制图等方式展示。</w:t>
      </w:r>
    </w:p>
    <w:p>
      <w:pPr>
        <w:pStyle w:val="43"/>
      </w:pPr>
      <w:r>
        <w:rPr>
          <w:rFonts w:hint="eastAsia"/>
        </w:rPr>
        <w:t>——需求交付时长相关指标：对需求每个阶段的度量，包括但不限于需求响应时长、需求分析时长、需求设计时长、需求排期时长、需求开发时长。通过各种时长，能够定位需求交付瓶颈角色，用于改进。</w:t>
      </w:r>
    </w:p>
    <w:p>
      <w:pPr>
        <w:pStyle w:val="43"/>
      </w:pPr>
      <w:r>
        <w:rPr>
          <w:rFonts w:hint="eastAsia"/>
        </w:rPr>
        <w:t>——代码交付时长相关指标：对交付上线的每个阶段进行分解。包括但不限于代码提交、构建、单测、集成、部署、集成测试时长、等待时长。能够定位和反交付过程中的各个步骤，用于改进交付过程。</w:t>
      </w:r>
    </w:p>
    <w:p>
      <w:pPr>
        <w:pStyle w:val="43"/>
      </w:pPr>
      <w:r>
        <w:rPr>
          <w:rFonts w:hint="eastAsia"/>
        </w:rPr>
        <w:t>——人效相关指标：人力分配和人力负载的度量。人力分配：包括但不限于每个项目的真实人员投入量。人力负载：包括但不限于项目并发度、需求并发度。</w:t>
      </w:r>
    </w:p>
    <w:p>
      <w:pPr>
        <w:pStyle w:val="43"/>
      </w:pPr>
      <w:r>
        <w:rPr>
          <w:rFonts w:hint="eastAsia"/>
        </w:rPr>
        <w:t>——统计度量的维度：组织维度的统计和度量，即从企业组织架构和团队维度提供整体的统计和客观的分析。【董越】</w:t>
      </w:r>
      <w:r>
        <w:rPr>
          <w:rFonts w:hint="eastAsia"/>
          <w:strike/>
        </w:rPr>
        <w:t>应用交付过程的效率和质量透明。</w:t>
      </w:r>
      <w:r>
        <w:rPr>
          <w:rFonts w:hint="eastAsia"/>
        </w:rPr>
        <w:t>应用维度的度量，即应用交付过程的效率和质量透明。</w:t>
      </w:r>
    </w:p>
    <w:p>
      <w:pPr>
        <w:pStyle w:val="47"/>
        <w:rPr>
          <w:ins w:id="0" w:author="marssun(孙辰星)" w:date="2018-11-01T15:00:00Z"/>
        </w:rPr>
      </w:pPr>
      <w:r>
        <w:rPr>
          <w:rFonts w:hint="eastAsia"/>
        </w:rPr>
        <w:t>应用设计与开发</w:t>
      </w:r>
      <w:bookmarkEnd w:id="57"/>
    </w:p>
    <w:p>
      <w:pPr>
        <w:pStyle w:val="51"/>
        <w:spacing w:before="156" w:after="156"/>
        <w:rPr>
          <w:ins w:id="1" w:author="marssun(孙辰星)" w:date="2018-11-01T15:00:00Z"/>
        </w:rPr>
      </w:pPr>
      <w:ins w:id="2" w:author="marssun(孙辰星)" w:date="2018-11-01T15:00:00Z">
        <w:r>
          <w:rPr>
            <w:rFonts w:hint="eastAsia"/>
          </w:rPr>
          <w:t>企业级DevOps应用框架</w:t>
        </w:r>
      </w:ins>
    </w:p>
    <w:p>
      <w:pPr>
        <w:pStyle w:val="43"/>
        <w:rPr>
          <w:ins w:id="3" w:author="marssun(孙辰星)" w:date="2018-11-01T15:00:00Z"/>
          <w:highlight w:val="green"/>
        </w:rPr>
      </w:pPr>
      <w:ins w:id="4" w:author="marssun(孙辰星)" w:date="2018-11-01T15:00:00Z">
        <w:r>
          <w:rPr>
            <w:rFonts w:hint="eastAsia"/>
            <w:highlight w:val="green"/>
          </w:rPr>
          <w:t>企业级DevOps 应用框架是指xxxxxx。应包含以下</w:t>
        </w:r>
      </w:ins>
      <w:ins w:id="5" w:author="marssun(孙辰星)" w:date="2018-11-01T15:00:00Z">
        <w:r>
          <w:rPr>
            <w:highlight w:val="green"/>
          </w:rPr>
          <w:t>xx</w:t>
        </w:r>
      </w:ins>
      <w:ins w:id="6" w:author="marssun(孙辰星)" w:date="2018-11-01T15:00:00Z">
        <w:r>
          <w:rPr>
            <w:rFonts w:hint="eastAsia"/>
            <w:highlight w:val="green"/>
          </w:rPr>
          <w:t>：</w:t>
        </w:r>
      </w:ins>
      <w:r>
        <w:rPr>
          <w:highlight w:val="green"/>
        </w:rPr>
        <w:t xml:space="preserve"> </w:t>
      </w:r>
    </w:p>
    <w:p>
      <w:pPr>
        <w:pStyle w:val="43"/>
        <w:rPr>
          <w:highlight w:val="green"/>
        </w:rPr>
        <w:pPrChange w:id="7" w:author="marssun(孙辰星)" w:date="2018-11-01T15:00:00Z">
          <w:pPr>
            <w:pStyle w:val="47"/>
          </w:pPr>
        </w:pPrChange>
      </w:pPr>
    </w:p>
    <w:p>
      <w:pPr>
        <w:pStyle w:val="43"/>
        <w:rPr>
          <w:highlight w:val="green"/>
        </w:rPr>
      </w:pPr>
      <w:ins w:id="8" w:author="marssun(孙辰星)" w:date="2018-11-01T15:01:00Z">
        <w:r>
          <w:rPr>
            <w:rFonts w:hint="eastAsia"/>
            <w:highlight w:val="green"/>
          </w:rPr>
          <w:t>企业级DevOps 应用框架</w:t>
        </w:r>
      </w:ins>
      <w:del w:id="9" w:author="marssun(孙辰星)" w:date="2018-11-01T15:01:00Z">
        <w:r>
          <w:rPr>
            <w:rFonts w:hint="eastAsia"/>
            <w:highlight w:val="green"/>
          </w:rPr>
          <w:delText>应用设计与开发</w:delText>
        </w:r>
      </w:del>
      <w:r>
        <w:rPr>
          <w:rFonts w:hint="eastAsia"/>
          <w:highlight w:val="green"/>
        </w:rPr>
        <w:t>是指</w:t>
      </w:r>
      <w:r>
        <w:rPr>
          <w:highlight w:val="green"/>
        </w:rPr>
        <w:t>提供一套含服务发现、自动注册、负载均衡、开发组件、契约规范、高性能通信、公共组件、多语言支持等</w:t>
      </w:r>
      <w:del w:id="10" w:author="marssun(孙辰星)" w:date="2018-11-01T15:05:00Z">
        <w:r>
          <w:rPr>
            <w:highlight w:val="green"/>
          </w:rPr>
          <w:delText>完善</w:delText>
        </w:r>
      </w:del>
      <w:r>
        <w:rPr>
          <w:highlight w:val="green"/>
        </w:rPr>
        <w:t>开发框架及支撑平台，以提升开发和运营效率。</w:t>
      </w:r>
    </w:p>
    <w:p>
      <w:pPr>
        <w:pStyle w:val="43"/>
        <w:rPr>
          <w:ins w:id="11" w:author="marssun(孙辰星)" w:date="2018-11-01T15:07:00Z"/>
          <w:highlight w:val="green"/>
        </w:rPr>
      </w:pPr>
      <w:r>
        <w:rPr>
          <w:highlight w:val="green"/>
        </w:rPr>
        <w:t>应该包含以下基本功能：</w:t>
      </w:r>
    </w:p>
    <w:p>
      <w:pPr>
        <w:pStyle w:val="43"/>
      </w:pPr>
      <w:ins w:id="12" w:author="marssun(孙辰星)" w:date="2018-11-01T15:08:00Z">
        <w:r>
          <w:rPr>
            <w:rFonts w:hint="eastAsia"/>
            <w:highlight w:val="green"/>
          </w:rPr>
          <w:t>（</w:t>
        </w:r>
      </w:ins>
      <w:ins w:id="13" w:author="marssun(孙辰星)" w:date="2018-11-01T15:07:00Z">
        <w:r>
          <w:rPr>
            <w:rFonts w:hint="eastAsia"/>
            <w:highlight w:val="green"/>
          </w:rPr>
          <w:t>主要问题：应该描述软件框架的功能</w:t>
        </w:r>
      </w:ins>
      <w:r>
        <w:rPr>
          <w:rFonts w:hint="eastAsia"/>
          <w:highlight w:val="green"/>
        </w:rPr>
        <w:t>1101）</w:t>
      </w:r>
    </w:p>
    <w:p>
      <w:pPr>
        <w:pStyle w:val="43"/>
      </w:pPr>
      <w:r>
        <w:rPr>
          <w:rFonts w:hint="eastAsia"/>
        </w:rPr>
        <w:t>——</w:t>
      </w:r>
      <w:r>
        <w:t>服务发现：服务发现是对计算机网络上的设备和由这些设备提供的服务的自动检测，旨在减少用户的配置工作量。</w:t>
      </w:r>
    </w:p>
    <w:p>
      <w:pPr>
        <w:pStyle w:val="43"/>
      </w:pPr>
      <w:r>
        <w:rPr>
          <w:rFonts w:hint="eastAsia"/>
        </w:rPr>
        <w:t>——</w:t>
      </w:r>
      <w:r>
        <w:t>自动注册：服务注册中心可以给客户端提供可供调用的服务列表，客户端在进行远程服务调用时，根据服务列表然后选择服务提供方的服务地址进行服务调用。而自动注册是由服务实例负责在服务注册中心注册和注销，同时需要发送心跳来保证注册信息不会过时。</w:t>
      </w:r>
    </w:p>
    <w:p>
      <w:pPr>
        <w:pStyle w:val="43"/>
      </w:pPr>
      <w:r>
        <w:rPr>
          <w:rFonts w:hint="eastAsia"/>
        </w:rPr>
        <w:t>——</w:t>
      </w:r>
      <w:r>
        <w:t>负载均衡：负载均衡是一种计算机技术，用来在多个计算机（计算机集群）、网络连接、CPU、磁盘驱动器或其他资源中分配负载，以达到最优化资源使用、最大化吞吐率、最小化响应时间、同时避免过载的目的，用于解决互联网架构中的高并发和高可用的问题。</w:t>
      </w:r>
    </w:p>
    <w:p>
      <w:pPr>
        <w:pStyle w:val="43"/>
      </w:pPr>
      <w:r>
        <w:rPr>
          <w:rFonts w:hint="eastAsia"/>
        </w:rPr>
        <w:t>——</w:t>
      </w:r>
      <w:r>
        <w:t>开发组件：基于组件的开发是一种软件开发范型，通过复用已有的组件，软件开发者可以“即插即用”地快速构造应用软件。这样不仅可以节省时间和经费，提高工作效率，而且可以产生更加规范、更加可靠的应用软件。</w:t>
      </w:r>
    </w:p>
    <w:p>
      <w:pPr>
        <w:pStyle w:val="43"/>
      </w:pPr>
      <w:r>
        <w:rPr>
          <w:rFonts w:hint="eastAsia"/>
        </w:rPr>
        <w:t>——</w:t>
      </w:r>
      <w:r>
        <w:t>契约规范：契约式设计是一种设计计算机软件的方法。这种方法要求软件设计者为软件组件定义正式的、精确的并且可验证的接口，以生成规范、可靠的应用软件。</w:t>
      </w:r>
    </w:p>
    <w:p>
      <w:pPr>
        <w:pStyle w:val="43"/>
      </w:pPr>
      <w:r>
        <w:rPr>
          <w:rFonts w:hint="eastAsia"/>
        </w:rPr>
        <w:t>——</w:t>
      </w:r>
      <w:r>
        <w:rPr>
          <w:highlight w:val="red"/>
        </w:rPr>
        <w:t>高性能通信：</w:t>
      </w:r>
    </w:p>
    <w:p>
      <w:pPr>
        <w:pStyle w:val="43"/>
      </w:pPr>
      <w:r>
        <w:rPr>
          <w:rFonts w:hint="eastAsia"/>
        </w:rPr>
        <w:t>——</w:t>
      </w:r>
      <w:r>
        <w:t>公共组件</w:t>
      </w:r>
      <w:ins w:id="14" w:author="marssun(孙辰星)" w:date="2018-11-01T15:06:00Z">
        <w:r>
          <w:rPr>
            <w:rFonts w:hint="eastAsia"/>
            <w:highlight w:val="green"/>
          </w:rPr>
          <w:t>（</w:t>
        </w:r>
      </w:ins>
      <w:ins w:id="15" w:author="marssun(孙辰星)" w:date="2018-11-01T15:07:00Z">
        <w:r>
          <w:rPr>
            <w:rFonts w:hint="eastAsia"/>
            <w:highlight w:val="green"/>
          </w:rPr>
          <w:t>和开发组</w:t>
        </w:r>
      </w:ins>
      <w:ins w:id="16" w:author="marssun(孙辰星)" w:date="2018-11-01T15:07:00Z">
        <w:r>
          <w:rPr>
            <w:rFonts w:hint="eastAsia"/>
            <w:highlight w:val="green"/>
            <w:u w:val="single"/>
          </w:rPr>
          <w:t>件重复</w:t>
        </w:r>
      </w:ins>
      <w:r>
        <w:rPr>
          <w:rFonts w:hint="eastAsia"/>
          <w:highlight w:val="green"/>
          <w:u w:val="single"/>
        </w:rPr>
        <w:t>1101</w:t>
      </w:r>
      <w:ins w:id="17" w:author="marssun(孙辰星)" w:date="2018-11-01T15:06:00Z">
        <w:r>
          <w:rPr>
            <w:rFonts w:hint="eastAsia"/>
            <w:highlight w:val="green"/>
            <w:u w:val="single"/>
          </w:rPr>
          <w:t>）</w:t>
        </w:r>
      </w:ins>
      <w:r>
        <w:t>：基于组件的开发是一种软件开发范型，通过复用已有的组件，软件开发者可以“即插即用”地快速构造应用软件。这样不仅可以节省时间和经费，提高工作效率，而且可以产生更加规范、更加可靠的应用软件。</w:t>
      </w:r>
    </w:p>
    <w:p>
      <w:pPr>
        <w:pStyle w:val="43"/>
      </w:pPr>
      <w:r>
        <w:rPr>
          <w:rFonts w:hint="eastAsia"/>
        </w:rPr>
        <w:t>——</w:t>
      </w:r>
      <w:r>
        <w:t>多语言支持：语言无关规范是一种编程语言规范，它提供了一个公共接口，可用于定义适用于任意语言绑定的语义，以支持多种语言，减少或消除不同语言无法使用同一种应用的情况。</w:t>
      </w:r>
    </w:p>
    <w:p>
      <w:pPr>
        <w:pStyle w:val="43"/>
        <w:rPr>
          <w:ins w:id="18" w:author="marssun(孙辰星)" w:date="2018-11-01T15:05:00Z"/>
        </w:rPr>
      </w:pPr>
      <w:r>
        <w:rPr>
          <w:rFonts w:hint="eastAsia"/>
        </w:rPr>
        <w:t>——</w:t>
      </w:r>
      <w:r>
        <w:t>支撑平台：支撑平台是一个信息的集成环境，是将分散、异构的应用和信息资源进行聚合，通过统一的访问入口，实现结构化数据资源、各种服务跨数据库的无缝接入和集成，提供一个支持信息访问、传递、以及协作的集成化环境，实现个性化业务应用的高效开发、集成、部署与管理。</w:t>
      </w:r>
    </w:p>
    <w:p>
      <w:pPr>
        <w:pStyle w:val="43"/>
      </w:pPr>
      <w:ins w:id="19" w:author="marssun(孙辰星)" w:date="2018-11-01T15:05:00Z">
        <w:r>
          <w:rPr>
            <w:rFonts w:hint="eastAsia"/>
          </w:rPr>
          <w:t>+是否增加网关</w:t>
        </w:r>
      </w:ins>
    </w:p>
    <w:p>
      <w:pPr>
        <w:pStyle w:val="51"/>
        <w:numPr>
          <w:ilvl w:val="0"/>
          <w:numId w:val="0"/>
        </w:numPr>
        <w:spacing w:before="156" w:after="156"/>
        <w:rPr>
          <w:strike/>
          <w:highlight w:val="green"/>
        </w:rPr>
      </w:pPr>
      <w:bookmarkStart w:id="58" w:name="_Hlk529368843"/>
      <w:r>
        <w:rPr>
          <w:rFonts w:hint="eastAsia"/>
          <w:strike/>
          <w:highlight w:val="green"/>
        </w:rPr>
        <w:t>（5.2.2</w:t>
      </w:r>
      <w:r>
        <w:rPr>
          <w:strike/>
          <w:highlight w:val="green"/>
        </w:rPr>
        <w:t xml:space="preserve"> </w:t>
      </w:r>
      <w:r>
        <w:rPr>
          <w:rFonts w:hint="eastAsia"/>
          <w:strike/>
          <w:highlight w:val="green"/>
        </w:rPr>
        <w:t>企业级DevOps应用框架</w:t>
      </w:r>
    </w:p>
    <w:p>
      <w:pPr>
        <w:pStyle w:val="43"/>
        <w:rPr>
          <w:strike/>
        </w:rPr>
      </w:pPr>
      <w:r>
        <w:rPr>
          <w:rFonts w:hint="eastAsia"/>
          <w:strike/>
          <w:highlight w:val="green"/>
        </w:rPr>
        <w:t>企业级DevOps 应用框架是指xxxxxx。应包含以下</w:t>
      </w:r>
      <w:r>
        <w:rPr>
          <w:strike/>
          <w:highlight w:val="green"/>
        </w:rPr>
        <w:t>xx</w:t>
      </w:r>
      <w:r>
        <w:rPr>
          <w:rFonts w:hint="eastAsia"/>
          <w:strike/>
          <w:highlight w:val="green"/>
        </w:rPr>
        <w:t>：1101）</w:t>
      </w:r>
    </w:p>
    <w:bookmarkEnd w:id="58"/>
    <w:p>
      <w:pPr>
        <w:pStyle w:val="43"/>
      </w:pPr>
    </w:p>
    <w:p>
      <w:pPr>
        <w:pStyle w:val="51"/>
        <w:spacing w:before="156" w:after="156"/>
        <w:rPr>
          <w:del w:id="20" w:author="marssun(孙辰星)" w:date="2018-11-01T15:00:00Z"/>
          <w:highlight w:val="red"/>
        </w:rPr>
      </w:pPr>
      <w:del w:id="21" w:author="marssun(孙辰星)" w:date="2018-11-01T15:00:00Z">
        <w:r>
          <w:rPr>
            <w:rFonts w:hint="eastAsia"/>
            <w:highlight w:val="red"/>
          </w:rPr>
          <w:delText>企业级DevOps应用框架</w:delText>
        </w:r>
      </w:del>
    </w:p>
    <w:p>
      <w:pPr>
        <w:pStyle w:val="43"/>
        <w:rPr>
          <w:del w:id="22" w:author="marssun(孙辰星)" w:date="2018-11-01T15:00:00Z"/>
        </w:rPr>
      </w:pPr>
      <w:del w:id="23" w:author="marssun(孙辰星)" w:date="2018-11-01T15:00:00Z">
        <w:r>
          <w:rPr>
            <w:rFonts w:hint="eastAsia"/>
            <w:highlight w:val="yellow"/>
          </w:rPr>
          <w:delText>企业级DevOps 应用框架是指xxxxxx。</w:delText>
        </w:r>
      </w:del>
      <w:del w:id="24" w:author="marssun(孙辰星)" w:date="2018-11-01T15:00:00Z">
        <w:r>
          <w:rPr>
            <w:rFonts w:hint="eastAsia"/>
          </w:rPr>
          <w:delText>应包含以下</w:delText>
        </w:r>
      </w:del>
      <w:del w:id="25" w:author="marssun(孙辰星)" w:date="2018-11-01T15:00:00Z">
        <w:r>
          <w:rPr/>
          <w:delText>xx</w:delText>
        </w:r>
      </w:del>
      <w:del w:id="26" w:author="marssun(孙辰星)" w:date="2018-11-01T15:00:00Z">
        <w:r>
          <w:rPr>
            <w:rFonts w:hint="eastAsia"/>
          </w:rPr>
          <w:delText>：</w:delText>
        </w:r>
      </w:del>
    </w:p>
    <w:p>
      <w:pPr>
        <w:pStyle w:val="51"/>
        <w:spacing w:before="156" w:after="156"/>
        <w:rPr>
          <w:highlight w:val="green"/>
        </w:rPr>
      </w:pPr>
      <w:r>
        <w:rPr>
          <w:rFonts w:hint="eastAsia"/>
          <w:highlight w:val="green"/>
        </w:rPr>
        <w:t>云IDE（1101）</w:t>
      </w:r>
    </w:p>
    <w:p>
      <w:pPr>
        <w:spacing w:line="360" w:lineRule="auto"/>
        <w:ind w:firstLine="420"/>
        <w:rPr>
          <w:ins w:id="27" w:author="marssun(孙辰星)" w:date="2018-11-01T14:37:00Z"/>
        </w:rPr>
      </w:pPr>
      <w:r>
        <w:rPr>
          <w:rFonts w:hint="eastAsia"/>
        </w:rPr>
        <w:t>云IDE是指面向软件开发者的云端开发环境</w:t>
      </w:r>
      <w:ins w:id="28" w:author="marssun(孙辰星)" w:date="2018-11-01T14:37:00Z">
        <w:r>
          <w:rPr>
            <w:rFonts w:hint="eastAsia"/>
            <w:highlight w:val="green"/>
          </w:rPr>
          <w:t>(定义不明确)</w:t>
        </w:r>
      </w:ins>
      <w:r>
        <w:rPr>
          <w:rFonts w:hint="eastAsia"/>
        </w:rPr>
        <w:t>。应包含以下基础</w:t>
      </w:r>
      <w:r>
        <w:t>功能</w:t>
      </w:r>
      <w:r>
        <w:rPr>
          <w:rFonts w:hint="eastAsia"/>
        </w:rPr>
        <w:t>：</w:t>
      </w:r>
    </w:p>
    <w:p>
      <w:pPr>
        <w:spacing w:line="360" w:lineRule="auto"/>
        <w:ind w:firstLine="420"/>
      </w:pPr>
      <w:ins w:id="29" w:author="marssun(孙辰星)" w:date="2018-11-01T14:37:00Z">
        <w:r>
          <w:rPr>
            <w:rFonts w:hint="eastAsia"/>
            <w:highlight w:val="green"/>
          </w:rPr>
          <w:t>+是否应当在</w:t>
        </w:r>
      </w:ins>
      <w:ins w:id="30" w:author="marssun(孙辰星)" w:date="2018-11-01T14:38:00Z">
        <w:r>
          <w:rPr>
            <w:rFonts w:hint="eastAsia"/>
            <w:highlight w:val="green"/>
          </w:rPr>
          <w:t>描述</w:t>
        </w:r>
      </w:ins>
      <w:ins w:id="31" w:author="marssun(孙辰星)" w:date="2018-11-01T14:37:00Z">
        <w:r>
          <w:rPr>
            <w:rFonts w:hint="eastAsia"/>
            <w:highlight w:val="green"/>
          </w:rPr>
          <w:t>列出使用场景</w:t>
        </w:r>
      </w:ins>
      <w:ins w:id="32" w:author="marssun(孙辰星)" w:date="2018-11-01T14:38:00Z">
        <w:r>
          <w:rPr>
            <w:rFonts w:hint="eastAsia"/>
            <w:highlight w:val="green"/>
          </w:rPr>
          <w:t>（京东）</w:t>
        </w:r>
      </w:ins>
    </w:p>
    <w:p>
      <w:pPr>
        <w:pStyle w:val="43"/>
      </w:pPr>
      <w:r>
        <w:rPr>
          <w:rFonts w:hint="eastAsia"/>
        </w:rPr>
        <w:t>——支持在云端创建工作空间</w:t>
      </w:r>
    </w:p>
    <w:p>
      <w:pPr>
        <w:pStyle w:val="43"/>
      </w:pPr>
      <w:r>
        <w:rPr>
          <w:rFonts w:hint="eastAsia"/>
        </w:rPr>
        <w:t>——可自动生成用户工作空间</w:t>
      </w:r>
    </w:p>
    <w:p>
      <w:pPr>
        <w:pStyle w:val="43"/>
      </w:pPr>
      <w:r>
        <w:rPr>
          <w:rFonts w:hint="eastAsia"/>
        </w:rPr>
        <w:t>——支持在线编写代码</w:t>
      </w:r>
    </w:p>
    <w:p>
      <w:pPr>
        <w:pStyle w:val="43"/>
      </w:pPr>
      <w:r>
        <w:rPr>
          <w:rFonts w:hint="eastAsia"/>
        </w:rPr>
        <w:t>——支持用户定制化资源分配</w:t>
      </w:r>
      <w:ins w:id="33" w:author="marssun(孙辰星)" w:date="2018-11-01T14:56:00Z">
        <w:r>
          <w:rPr>
            <w:rFonts w:hint="eastAsia"/>
            <w:highlight w:val="green"/>
          </w:rPr>
          <w:t>(表述不清)</w:t>
        </w:r>
      </w:ins>
    </w:p>
    <w:p>
      <w:pPr>
        <w:pStyle w:val="43"/>
      </w:pPr>
      <w:r>
        <w:rPr>
          <w:rFonts w:hint="eastAsia"/>
        </w:rPr>
        <w:t>——支持语法加亮、关键词自动补全及智能提示</w:t>
      </w:r>
    </w:p>
    <w:p>
      <w:pPr>
        <w:pStyle w:val="43"/>
      </w:pPr>
      <w:r>
        <w:rPr>
          <w:rFonts w:hint="eastAsia"/>
        </w:rPr>
        <w:t>——支持界面风格和多视图切换</w:t>
      </w:r>
    </w:p>
    <w:p>
      <w:pPr>
        <w:pStyle w:val="43"/>
      </w:pPr>
      <w:r>
        <w:rPr>
          <w:rFonts w:hint="eastAsia"/>
        </w:rPr>
        <w:t>——可自动关联技术栈库文件，快速生成软件包</w:t>
      </w:r>
      <w:ins w:id="34" w:author="marssun(孙辰星)" w:date="2018-11-01T14:58:00Z">
        <w:r>
          <w:rPr>
            <w:rFonts w:hint="eastAsia"/>
            <w:highlight w:val="green"/>
          </w:rPr>
          <w:t>(表述不清)</w:t>
        </w:r>
      </w:ins>
    </w:p>
    <w:p>
      <w:pPr>
        <w:pStyle w:val="43"/>
      </w:pPr>
      <w:r>
        <w:rPr>
          <w:rFonts w:hint="eastAsia"/>
        </w:rPr>
        <w:t>——支持断点调测和环境变量设置</w:t>
      </w:r>
    </w:p>
    <w:p>
      <w:pPr>
        <w:pStyle w:val="43"/>
      </w:pPr>
      <w:r>
        <w:rPr>
          <w:rFonts w:hint="eastAsia"/>
        </w:rPr>
        <w:t>——支持访问后端环境，跨网络/跨容器联调</w:t>
      </w:r>
    </w:p>
    <w:p>
      <w:pPr>
        <w:pStyle w:val="43"/>
      </w:pPr>
      <w:r>
        <w:rPr>
          <w:rFonts w:hint="eastAsia"/>
        </w:rPr>
        <w:t>——支持主流技术栈，例如Java/Node.js/Android/.Net/C/C++/python/php等</w:t>
      </w:r>
    </w:p>
    <w:p>
      <w:pPr>
        <w:pStyle w:val="43"/>
      </w:pPr>
      <w:r>
        <w:rPr>
          <w:rFonts w:hint="eastAsia"/>
        </w:rPr>
        <w:t>——支持标准插件机制快速添加技术栈</w:t>
      </w:r>
    </w:p>
    <w:p>
      <w:pPr>
        <w:pStyle w:val="43"/>
      </w:pPr>
      <w:r>
        <w:rPr>
          <w:rFonts w:hint="eastAsia"/>
        </w:rPr>
        <w:t>——可与DevOps其他交付环节无缝集成</w:t>
      </w:r>
      <w:ins w:id="35" w:author="marssun(孙辰星)" w:date="2018-11-01T14:50:00Z">
        <w:r>
          <w:rPr>
            <w:rFonts w:hint="eastAsia"/>
            <w:highlight w:val="green"/>
          </w:rPr>
          <w:t>（描述需要</w:t>
        </w:r>
      </w:ins>
      <w:ins w:id="36" w:author="marssun(孙辰星)" w:date="2018-11-01T14:51:00Z">
        <w:r>
          <w:rPr>
            <w:rFonts w:hint="eastAsia"/>
            <w:highlight w:val="green"/>
          </w:rPr>
          <w:t>再准确些</w:t>
        </w:r>
      </w:ins>
      <w:ins w:id="37" w:author="marssun(孙辰星)" w:date="2018-11-01T14:50:00Z">
        <w:r>
          <w:rPr>
            <w:rFonts w:hint="eastAsia"/>
            <w:highlight w:val="green"/>
          </w:rPr>
          <w:t>）</w:t>
        </w:r>
      </w:ins>
    </w:p>
    <w:p>
      <w:pPr>
        <w:pStyle w:val="43"/>
        <w:rPr>
          <w:ins w:id="38" w:author="marssun(孙辰星)" w:date="2018-11-01T14:35:00Z"/>
          <w:highlight w:val="green"/>
        </w:rPr>
      </w:pPr>
      <w:r>
        <w:rPr>
          <w:rFonts w:hint="eastAsia"/>
        </w:rPr>
        <w:t>——支持与主流代码仓库对接，可实现代码自动下载、更新与智能提交</w:t>
      </w:r>
      <w:ins w:id="39" w:author="marssun(孙辰星)" w:date="2018-11-01T14:53:00Z">
        <w:r>
          <w:rPr>
            <w:rFonts w:hint="eastAsia"/>
            <w:highlight w:val="green"/>
          </w:rPr>
          <w:t>（描述不清）</w:t>
        </w:r>
      </w:ins>
    </w:p>
    <w:p>
      <w:pPr>
        <w:pStyle w:val="43"/>
      </w:pPr>
      <w:ins w:id="40" w:author="marssun(孙辰星)" w:date="2018-11-01T14:35:00Z">
        <w:r>
          <w:rPr>
            <w:rFonts w:hint="eastAsia"/>
            <w:highlight w:val="green"/>
          </w:rPr>
          <w:t>高级功能</w:t>
        </w:r>
      </w:ins>
    </w:p>
    <w:p>
      <w:pPr>
        <w:pStyle w:val="43"/>
      </w:pPr>
      <w:r>
        <w:rPr>
          <w:rFonts w:hint="eastAsia"/>
        </w:rPr>
        <w:t>——宜集成代码静态检查，</w:t>
      </w:r>
      <w:r>
        <w:rPr>
          <w:rFonts w:hint="eastAsia"/>
          <w:strike/>
          <w:highlight w:val="green"/>
        </w:rPr>
        <w:t>快速发现低级源码错误</w:t>
      </w:r>
      <w:del w:id="41" w:author="marssun(孙辰星)" w:date="2018-11-01T14:52:00Z">
        <w:r>
          <w:rPr>
            <w:rFonts w:hint="eastAsia"/>
          </w:rPr>
          <w:delText>，快速发现低级源码错误</w:delText>
        </w:r>
      </w:del>
    </w:p>
    <w:p>
      <w:pPr>
        <w:pStyle w:val="43"/>
      </w:pPr>
      <w:r>
        <w:rPr>
          <w:rFonts w:hint="eastAsia"/>
        </w:rPr>
        <w:t>——宜集成代码review功能，支持团队成员检查逻辑及深层次问题</w:t>
      </w:r>
    </w:p>
    <w:p>
      <w:pPr>
        <w:pStyle w:val="43"/>
      </w:pPr>
      <w:r>
        <w:rPr>
          <w:rFonts w:hint="eastAsia"/>
        </w:rPr>
        <w:t>——可集成软件交付流水线，支持功能快速交付和缺陷快速修复</w:t>
      </w:r>
    </w:p>
    <w:p>
      <w:pPr>
        <w:pStyle w:val="43"/>
        <w:rPr>
          <w:strike/>
        </w:rPr>
      </w:pPr>
      <w:r>
        <w:rPr>
          <w:rFonts w:hint="eastAsia"/>
          <w:strike/>
          <w:highlight w:val="green"/>
        </w:rPr>
        <w:t>——可提供独立的本地IDE、第三方本地IDE插件或者Web IDE</w:t>
      </w:r>
    </w:p>
    <w:p>
      <w:pPr>
        <w:pStyle w:val="43"/>
        <w:rPr>
          <w:del w:id="42" w:author="marssun(孙辰星)" w:date="2018-11-01T14:36:00Z"/>
        </w:rPr>
      </w:pPr>
      <w:del w:id="43" w:author="marssun(孙辰星)" w:date="2018-11-01T14:36:00Z">
        <w:r>
          <w:rPr>
            <w:rFonts w:hint="eastAsia"/>
          </w:rPr>
          <w:delText>——可提供独立的本地IDE、第三方本地IDE插件或者Web IDE</w:delText>
        </w:r>
      </w:del>
    </w:p>
    <w:p>
      <w:pPr>
        <w:pStyle w:val="43"/>
      </w:pPr>
      <w:r>
        <w:rPr>
          <w:rFonts w:hint="eastAsia"/>
        </w:rPr>
        <w:t>——宜提供多种开发框架和运行环境的例程代码</w:t>
      </w:r>
      <w:ins w:id="44" w:author="marssun(孙辰星)" w:date="2018-11-01T14:54:00Z">
        <w:r>
          <w:rPr>
            <w:rFonts w:hint="eastAsia"/>
          </w:rPr>
          <w:t>（描述不清）</w:t>
        </w:r>
      </w:ins>
      <w:r>
        <w:rPr>
          <w:rFonts w:hint="eastAsia"/>
          <w:strike/>
          <w:highlight w:val="green"/>
        </w:rPr>
        <w:t>，支持用户快速入门和后续编码</w:t>
      </w:r>
      <w:del w:id="45" w:author="marssun(孙辰星)" w:date="2018-11-01T14:55:00Z">
        <w:r>
          <w:rPr>
            <w:rFonts w:hint="eastAsia"/>
          </w:rPr>
          <w:delText>，支持用户快速入门和后续编码</w:delText>
        </w:r>
      </w:del>
    </w:p>
    <w:p>
      <w:pPr>
        <w:pStyle w:val="47"/>
      </w:pPr>
      <w:bookmarkStart w:id="59" w:name="_Toc524536405"/>
      <w:r>
        <w:rPr>
          <w:rFonts w:hint="eastAsia"/>
        </w:rPr>
        <w:t>持续交付</w:t>
      </w:r>
      <w:bookmarkEnd w:id="59"/>
      <w:r>
        <w:rPr>
          <w:rFonts w:hint="eastAsia"/>
          <w:highlight w:val="magenta"/>
        </w:rPr>
        <w:t>与持续集成</w:t>
      </w:r>
      <w:r>
        <w:rPr>
          <w:rFonts w:hint="eastAsia"/>
        </w:rPr>
        <w:t>（此章节篇幅过细，建议与其他部分描述的宽泛程度保持一致。）</w:t>
      </w:r>
    </w:p>
    <w:p>
      <w:pPr>
        <w:pStyle w:val="43"/>
      </w:pPr>
      <w:r>
        <w:rPr>
          <w:rFonts w:hint="eastAsia"/>
          <w:highlight w:val="yellow"/>
        </w:rPr>
        <w:t>持续交付xxx。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43"/>
      </w:pPr>
      <w:r>
        <w:rPr>
          <w:rFonts w:hint="eastAsia"/>
          <w:highlight w:val="magenta"/>
        </w:rPr>
        <w:t>(应增加持续交付和持续集成的概念描述)</w:t>
      </w:r>
    </w:p>
    <w:p>
      <w:pPr>
        <w:pStyle w:val="51"/>
        <w:spacing w:before="156" w:after="156"/>
      </w:pPr>
      <w:r>
        <w:rPr>
          <w:rFonts w:hint="eastAsia"/>
        </w:rPr>
        <w:t>版本控制系统（</w:t>
      </w:r>
      <w:r>
        <w:t>Version Control Systems）</w:t>
      </w:r>
    </w:p>
    <w:p>
      <w:pPr>
        <w:widowControl/>
        <w:autoSpaceDE w:val="0"/>
        <w:autoSpaceDN w:val="0"/>
        <w:ind w:firstLine="420" w:firstLineChars="200"/>
        <w:rPr>
          <w:rFonts w:ascii="宋体"/>
          <w:kern w:val="0"/>
          <w:szCs w:val="21"/>
        </w:rPr>
      </w:pPr>
      <w:r>
        <w:rPr>
          <w:rFonts w:hint="eastAsia" w:ascii="宋体" w:hAnsi="宋体"/>
          <w:kern w:val="0"/>
        </w:rPr>
        <w:t>版本控制系统又称源代码管理系统，是指一种记录一个或若干文件内容变化，以便将来查阅特定版本修订情况的系统。</w:t>
      </w:r>
    </w:p>
    <w:p>
      <w:pPr>
        <w:widowControl/>
        <w:numPr>
          <w:ilvl w:val="1"/>
          <w:numId w:val="20"/>
        </w:numPr>
        <w:autoSpaceDE w:val="0"/>
        <w:autoSpaceDN w:val="0"/>
        <w:rPr>
          <w:rFonts w:ascii="宋体"/>
          <w:kern w:val="0"/>
        </w:rPr>
      </w:pPr>
      <w:r>
        <w:rPr>
          <w:rFonts w:hint="eastAsia" w:ascii="宋体" w:hAnsi="宋体"/>
          <w:kern w:val="0"/>
        </w:rPr>
        <w:t>名词解释</w:t>
      </w:r>
    </w:p>
    <w:p>
      <w:pPr>
        <w:widowControl/>
        <w:numPr>
          <w:ilvl w:val="2"/>
          <w:numId w:val="20"/>
        </w:numPr>
        <w:autoSpaceDE w:val="0"/>
        <w:autoSpaceDN w:val="0"/>
        <w:rPr>
          <w:rFonts w:ascii="宋体"/>
          <w:kern w:val="0"/>
        </w:rPr>
      </w:pPr>
      <w:r>
        <w:rPr>
          <w:rFonts w:hint="eastAsia" w:ascii="宋体" w:hAnsi="宋体"/>
          <w:kern w:val="0"/>
        </w:rPr>
        <w:t>复刻（</w:t>
      </w:r>
      <w:r>
        <w:rPr>
          <w:rFonts w:hint="eastAsia" w:ascii="宋体"/>
          <w:kern w:val="0"/>
        </w:rPr>
        <w:t>Fork</w:t>
      </w:r>
      <w:r>
        <w:rPr>
          <w:rFonts w:hint="eastAsia" w:ascii="宋体" w:hAnsi="宋体"/>
          <w:kern w:val="0"/>
        </w:rPr>
        <w:t>）：复刻是指在软件开发中，开发者为一个版本仓库创建一份拷贝，并在拷贝上进行独立于源版本仓库的开发，从而分离出一个新的软件副本的活动。复刻不仅仅创建了一个分支，还将软件开发活动与源版本库分离开来。</w:t>
      </w:r>
    </w:p>
    <w:p>
      <w:pPr>
        <w:widowControl/>
        <w:numPr>
          <w:ilvl w:val="2"/>
          <w:numId w:val="20"/>
        </w:numPr>
        <w:autoSpaceDE w:val="0"/>
        <w:autoSpaceDN w:val="0"/>
        <w:rPr>
          <w:rFonts w:ascii="宋体"/>
          <w:kern w:val="0"/>
        </w:rPr>
      </w:pPr>
      <w:r>
        <w:rPr>
          <w:rFonts w:hint="eastAsia" w:ascii="宋体" w:hAnsi="宋体"/>
          <w:kern w:val="0"/>
        </w:rPr>
        <w:t>合并（</w:t>
      </w:r>
      <w:r>
        <w:rPr>
          <w:rFonts w:hint="eastAsia" w:ascii="宋体"/>
          <w:kern w:val="0"/>
        </w:rPr>
        <w:t>Merge）： 是指当一个版本在多个独立分支中被修改后如何合并这些修改成为同一个版本的操作。</w:t>
      </w:r>
    </w:p>
    <w:p>
      <w:pPr>
        <w:widowControl/>
        <w:numPr>
          <w:ilvl w:val="2"/>
          <w:numId w:val="20"/>
        </w:numPr>
        <w:autoSpaceDE w:val="0"/>
        <w:autoSpaceDN w:val="0"/>
        <w:rPr>
          <w:rFonts w:ascii="宋体"/>
          <w:kern w:val="0"/>
        </w:rPr>
      </w:pPr>
      <w:r>
        <w:rPr>
          <w:rFonts w:hint="eastAsia" w:ascii="宋体" w:hAnsi="宋体"/>
          <w:kern w:val="0"/>
        </w:rPr>
        <w:t>合并评审（</w:t>
      </w:r>
      <w:r>
        <w:rPr>
          <w:rFonts w:hint="eastAsia" w:ascii="宋体"/>
          <w:kern w:val="0"/>
        </w:rPr>
        <w:t>Merge Requests</w:t>
      </w:r>
      <w:r>
        <w:rPr>
          <w:rFonts w:hint="eastAsia" w:ascii="宋体" w:hAnsi="宋体"/>
          <w:kern w:val="0"/>
        </w:rPr>
        <w:t>）：是指在合并之前，允许多人对合并时所提交的变更内容进行代码审查，并给予合并意见的过程。</w:t>
      </w:r>
    </w:p>
    <w:p>
      <w:pPr>
        <w:widowControl/>
        <w:numPr>
          <w:ilvl w:val="2"/>
          <w:numId w:val="20"/>
        </w:numPr>
        <w:autoSpaceDE w:val="0"/>
        <w:autoSpaceDN w:val="0"/>
        <w:rPr>
          <w:rFonts w:ascii="宋体"/>
          <w:kern w:val="0"/>
        </w:rPr>
      </w:pPr>
      <w:r>
        <w:rPr>
          <w:rFonts w:hint="eastAsia" w:ascii="宋体" w:hAnsi="宋体"/>
          <w:kern w:val="0"/>
        </w:rPr>
        <w:t>基线：</w:t>
      </w:r>
      <w:r>
        <w:rPr>
          <w:rFonts w:hint="eastAsia" w:ascii="宋体"/>
          <w:kern w:val="0"/>
        </w:rPr>
        <w:t xml:space="preserve"> </w:t>
      </w:r>
      <w:r>
        <w:rPr>
          <w:rFonts w:hint="eastAsia" w:ascii="宋体" w:hAnsi="宋体"/>
          <w:kern w:val="0"/>
        </w:rPr>
        <w:t>基线是版本仓库中每个版本在特定时期的一个</w:t>
      </w:r>
      <w:r>
        <w:rPr>
          <w:rFonts w:hint="eastAsia" w:ascii="宋体"/>
          <w:kern w:val="0"/>
        </w:rPr>
        <w:t>“快照”。它提供一个正式标准，随后的工作基于此标准，并且只有经过授权后才能变更这个标准。建立一个初始基线后，以后每次对其进行的变更都将记录为一个差值，直到建成下一个基线。</w:t>
      </w:r>
    </w:p>
    <w:p>
      <w:pPr>
        <w:widowControl/>
        <w:numPr>
          <w:ilvl w:val="2"/>
          <w:numId w:val="20"/>
        </w:numPr>
        <w:autoSpaceDE w:val="0"/>
        <w:autoSpaceDN w:val="0"/>
        <w:rPr>
          <w:rFonts w:ascii="宋体"/>
          <w:kern w:val="0"/>
        </w:rPr>
      </w:pPr>
      <w:r>
        <w:rPr>
          <w:rFonts w:hint="eastAsia" w:ascii="宋体" w:hAnsi="宋体"/>
          <w:kern w:val="0"/>
        </w:rPr>
        <w:t>代码审查（</w:t>
      </w:r>
      <w:r>
        <w:rPr>
          <w:rFonts w:hint="eastAsia" w:ascii="宋体"/>
          <w:kern w:val="0"/>
        </w:rPr>
        <w:t>Code Review）</w:t>
      </w:r>
      <w:r>
        <w:rPr>
          <w:rFonts w:hint="eastAsia" w:ascii="宋体" w:hAnsi="宋体"/>
          <w:kern w:val="0"/>
        </w:rPr>
        <w:t>：是指对计算机源代码系统化地审查，常用软件同行评审的方式进行，其目的是在找出及修正在软件开发初期未发现的错误，提升软件质量及开发者的技术。代码审查常以不同的形式进行，例如结对编程、非正式的看过整个代码等。</w:t>
      </w:r>
    </w:p>
    <w:p>
      <w:pPr>
        <w:pStyle w:val="43"/>
      </w:pPr>
    </w:p>
    <w:p>
      <w:pPr>
        <w:pStyle w:val="51"/>
        <w:numPr>
          <w:ilvl w:val="3"/>
          <w:numId w:val="2"/>
        </w:numPr>
        <w:spacing w:before="156" w:after="156"/>
      </w:pPr>
      <w:r>
        <w:rPr>
          <w:rFonts w:hint="eastAsia"/>
        </w:rPr>
        <w:t>版本仓库（</w:t>
      </w:r>
      <w:r>
        <w:t>Repos</w:t>
      </w:r>
      <w:r>
        <w:rPr>
          <w:rFonts w:hint="eastAsia"/>
        </w:rPr>
        <w:t>i</w:t>
      </w:r>
      <w:r>
        <w:t>tories</w:t>
      </w:r>
      <w:r>
        <w:rPr>
          <w:rFonts w:hint="eastAsia"/>
        </w:rPr>
        <w:t>)</w:t>
      </w:r>
    </w:p>
    <w:p>
      <w:pPr>
        <w:spacing w:line="360" w:lineRule="auto"/>
        <w:ind w:firstLine="420"/>
        <w:rPr>
          <w:szCs w:val="21"/>
        </w:rPr>
      </w:pPr>
      <w:r>
        <w:rPr>
          <w:rFonts w:hint="eastAsia" w:ascii="宋体" w:hAnsi="宋体"/>
          <w:highlight w:val="yellow"/>
        </w:rPr>
        <w:t>版本仓库又</w:t>
      </w:r>
      <w:r>
        <w:rPr>
          <w:rFonts w:ascii="宋体" w:hAnsi="宋体"/>
          <w:highlight w:val="yellow"/>
        </w:rPr>
        <w:t>称源代码仓库，</w:t>
      </w:r>
      <w:r>
        <w:rPr>
          <w:rFonts w:hint="eastAsia" w:ascii="宋体" w:hAnsi="宋体"/>
          <w:highlight w:val="yellow"/>
        </w:rPr>
        <w:t>被用来存储源代码等</w:t>
      </w:r>
      <w:r>
        <w:rPr>
          <w:rFonts w:ascii="宋体" w:hAnsi="宋体"/>
          <w:highlight w:val="yellow"/>
        </w:rPr>
        <w:t>版本文件</w:t>
      </w:r>
      <w:r>
        <w:rPr>
          <w:rFonts w:hint="eastAsia" w:ascii="宋体" w:hAnsi="宋体"/>
        </w:rPr>
        <w:t>，版本仓库应具备以下功能：</w:t>
      </w:r>
    </w:p>
    <w:p>
      <w:pPr>
        <w:widowControl/>
        <w:autoSpaceDE w:val="0"/>
        <w:autoSpaceDN w:val="0"/>
        <w:ind w:firstLine="420" w:firstLineChars="200"/>
        <w:rPr>
          <w:rFonts w:ascii="宋体"/>
          <w:kern w:val="0"/>
        </w:rPr>
      </w:pPr>
      <w:r>
        <w:rPr>
          <w:rFonts w:hint="eastAsia" w:ascii="宋体"/>
          <w:kern w:val="0"/>
        </w:rPr>
        <w:t>——创建版本仓库</w:t>
      </w:r>
    </w:p>
    <w:p>
      <w:pPr>
        <w:widowControl/>
        <w:autoSpaceDE w:val="0"/>
        <w:autoSpaceDN w:val="0"/>
        <w:ind w:firstLine="420" w:firstLineChars="200"/>
        <w:rPr>
          <w:rFonts w:ascii="宋体"/>
          <w:kern w:val="0"/>
        </w:rPr>
      </w:pPr>
      <w:r>
        <w:rPr>
          <w:rFonts w:hint="eastAsia" w:ascii="宋体"/>
          <w:kern w:val="0"/>
        </w:rPr>
        <w:t>——对版本仓库添加描述和标识</w:t>
      </w:r>
    </w:p>
    <w:p>
      <w:pPr>
        <w:widowControl/>
        <w:autoSpaceDE w:val="0"/>
        <w:autoSpaceDN w:val="0"/>
        <w:ind w:firstLine="420" w:firstLineChars="200"/>
        <w:rPr>
          <w:rFonts w:ascii="宋体"/>
          <w:kern w:val="0"/>
        </w:rPr>
      </w:pPr>
      <w:r>
        <w:rPr>
          <w:rFonts w:hint="eastAsia" w:ascii="宋体"/>
          <w:kern w:val="0"/>
        </w:rPr>
        <w:t>——浏览和查阅版本仓库</w:t>
      </w:r>
    </w:p>
    <w:p>
      <w:pPr>
        <w:widowControl/>
        <w:autoSpaceDE w:val="0"/>
        <w:autoSpaceDN w:val="0"/>
        <w:ind w:firstLine="420" w:firstLineChars="200"/>
        <w:rPr>
          <w:rFonts w:ascii="宋体"/>
          <w:kern w:val="0"/>
        </w:rPr>
      </w:pPr>
      <w:r>
        <w:rPr>
          <w:rFonts w:hint="eastAsia" w:ascii="宋体"/>
          <w:kern w:val="0"/>
        </w:rPr>
        <w:t>——复刻版本仓库</w:t>
      </w:r>
    </w:p>
    <w:p>
      <w:pPr>
        <w:widowControl/>
        <w:autoSpaceDE w:val="0"/>
        <w:autoSpaceDN w:val="0"/>
        <w:ind w:firstLine="420" w:firstLineChars="200"/>
        <w:rPr>
          <w:rFonts w:ascii="宋体"/>
          <w:kern w:val="0"/>
        </w:rPr>
      </w:pPr>
      <w:r>
        <w:rPr>
          <w:rFonts w:hint="eastAsia" w:ascii="宋体"/>
          <w:kern w:val="0"/>
        </w:rPr>
        <w:t>——归档版本仓库</w:t>
      </w:r>
    </w:p>
    <w:p>
      <w:pPr>
        <w:widowControl/>
        <w:autoSpaceDE w:val="0"/>
        <w:autoSpaceDN w:val="0"/>
        <w:ind w:firstLine="420" w:firstLineChars="200"/>
        <w:rPr>
          <w:rFonts w:ascii="宋体"/>
          <w:kern w:val="0"/>
        </w:rPr>
      </w:pPr>
      <w:r>
        <w:rPr>
          <w:rFonts w:hint="eastAsia" w:ascii="宋体"/>
          <w:kern w:val="0"/>
        </w:rPr>
        <w:t>——将版本仓库下载到本地</w:t>
      </w:r>
    </w:p>
    <w:p>
      <w:pPr>
        <w:widowControl/>
        <w:autoSpaceDE w:val="0"/>
        <w:autoSpaceDN w:val="0"/>
        <w:ind w:firstLine="420" w:firstLineChars="200"/>
        <w:rPr>
          <w:rFonts w:ascii="宋体"/>
          <w:kern w:val="0"/>
        </w:rPr>
      </w:pPr>
      <w:r>
        <w:rPr>
          <w:rFonts w:hint="eastAsia" w:ascii="宋体"/>
          <w:kern w:val="0"/>
        </w:rPr>
        <w:t>——将本地版本提交到版本仓库</w:t>
      </w:r>
    </w:p>
    <w:p>
      <w:pPr>
        <w:widowControl/>
        <w:autoSpaceDE w:val="0"/>
        <w:autoSpaceDN w:val="0"/>
        <w:ind w:firstLine="420" w:firstLineChars="200"/>
        <w:rPr>
          <w:rFonts w:ascii="宋体"/>
          <w:kern w:val="0"/>
        </w:rPr>
      </w:pPr>
      <w:r>
        <w:rPr>
          <w:rFonts w:hint="eastAsia" w:ascii="宋体"/>
          <w:kern w:val="0"/>
        </w:rPr>
        <w:t>——</w:t>
      </w:r>
      <w:r>
        <w:rPr>
          <w:rFonts w:hint="eastAsia" w:ascii="宋体" w:hAnsi="宋体"/>
          <w:kern w:val="0"/>
        </w:rPr>
        <w:t>为版本仓库上指定成员，并根据可访问、可读取、可写入等不同能力将成员划分为管理员、负责人、开发者、协作者等不同角色</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版本仓库管理可以具备以下功能：</w:t>
      </w:r>
    </w:p>
    <w:p>
      <w:pPr>
        <w:widowControl/>
        <w:autoSpaceDE w:val="0"/>
        <w:autoSpaceDN w:val="0"/>
        <w:ind w:firstLine="420" w:firstLineChars="200"/>
        <w:rPr>
          <w:rFonts w:ascii="宋体"/>
          <w:kern w:val="0"/>
        </w:rPr>
      </w:pPr>
      <w:r>
        <w:rPr>
          <w:rFonts w:hint="eastAsia" w:ascii="宋体"/>
          <w:kern w:val="0"/>
        </w:rPr>
        <w:t>——建立团队</w:t>
      </w:r>
      <w:r>
        <w:rPr>
          <w:rFonts w:hint="eastAsia" w:ascii="宋体" w:hAnsi="宋体"/>
          <w:kern w:val="0"/>
        </w:rPr>
        <w:t>或路径，并在其中指派不同角色的成员，将版本仓库按一定模式归类存放</w:t>
      </w:r>
    </w:p>
    <w:p>
      <w:pPr>
        <w:widowControl/>
        <w:autoSpaceDE w:val="0"/>
        <w:autoSpaceDN w:val="0"/>
        <w:ind w:firstLine="420" w:firstLineChars="200"/>
        <w:rPr>
          <w:rFonts w:ascii="宋体"/>
          <w:kern w:val="0"/>
        </w:rPr>
      </w:pPr>
      <w:r>
        <w:rPr>
          <w:rFonts w:hint="eastAsia" w:ascii="宋体"/>
          <w:kern w:val="0"/>
        </w:rPr>
        <w:t>——更改版本仓库的可见性为全员共享或部分可见</w:t>
      </w:r>
    </w:p>
    <w:p>
      <w:pPr>
        <w:widowControl/>
        <w:autoSpaceDE w:val="0"/>
        <w:autoSpaceDN w:val="0"/>
        <w:ind w:firstLine="420" w:firstLineChars="200"/>
        <w:rPr>
          <w:rFonts w:ascii="宋体"/>
          <w:kern w:val="0"/>
        </w:rPr>
      </w:pPr>
      <w:r>
        <w:rPr>
          <w:rFonts w:hint="eastAsia" w:ascii="宋体"/>
          <w:kern w:val="0"/>
        </w:rPr>
        <w:t>——限制仓库总大小，限制仓库的单文件大小，对限制额度进行缩小或提额</w:t>
      </w:r>
    </w:p>
    <w:p>
      <w:pPr>
        <w:pStyle w:val="51"/>
        <w:numPr>
          <w:ilvl w:val="3"/>
          <w:numId w:val="2"/>
        </w:numPr>
        <w:spacing w:before="156" w:after="156"/>
      </w:pPr>
      <w:r>
        <w:rPr>
          <w:rFonts w:hint="eastAsia"/>
        </w:rPr>
        <w:t xml:space="preserve">权限管理（Roles And </w:t>
      </w:r>
      <w:r>
        <w:t>Permissions）</w:t>
      </w:r>
    </w:p>
    <w:p>
      <w:pPr>
        <w:pStyle w:val="43"/>
        <w:ind w:firstLineChars="0"/>
      </w:pPr>
      <w:r>
        <w:rPr>
          <w:rFonts w:hint="eastAsia"/>
        </w:rPr>
        <w:t>版本控制系统的权限管理应当具备以下功能：</w:t>
      </w:r>
    </w:p>
    <w:p>
      <w:pPr>
        <w:pStyle w:val="43"/>
        <w:ind w:left="210" w:leftChars="100" w:firstLine="0" w:firstLineChars="0"/>
      </w:pPr>
      <w:r>
        <w:rPr>
          <w:rFonts w:hint="eastAsia"/>
        </w:rPr>
        <w:t>——应能在不同对象上（如团队、项目等）定义人员角色</w:t>
      </w:r>
    </w:p>
    <w:p>
      <w:pPr>
        <w:pStyle w:val="43"/>
        <w:ind w:left="210" w:leftChars="100" w:firstLine="0" w:firstLineChars="0"/>
      </w:pPr>
      <w:r>
        <w:rPr>
          <w:rFonts w:hint="eastAsia"/>
        </w:rPr>
        <w:t>——可定义的人员角色应当包含管理员、负责人、开发者、协作者等，并能将可访问、可读取、可写入等不同能力划分于不同的角色。</w:t>
      </w:r>
    </w:p>
    <w:p>
      <w:pPr>
        <w:widowControl/>
        <w:autoSpaceDE w:val="0"/>
        <w:autoSpaceDN w:val="0"/>
        <w:ind w:firstLine="420" w:firstLineChars="200"/>
        <w:rPr>
          <w:rFonts w:ascii="宋体"/>
          <w:kern w:val="0"/>
        </w:rPr>
      </w:pPr>
    </w:p>
    <w:p>
      <w:pPr>
        <w:pStyle w:val="51"/>
        <w:numPr>
          <w:ilvl w:val="3"/>
          <w:numId w:val="2"/>
        </w:numPr>
        <w:spacing w:before="156" w:after="156"/>
      </w:pPr>
      <w:r>
        <w:rPr>
          <w:rFonts w:hint="eastAsia"/>
        </w:rPr>
        <w:t>分支管理（Branching</w:t>
      </w:r>
      <w:r>
        <w:t>）</w:t>
      </w:r>
    </w:p>
    <w:p>
      <w:pPr>
        <w:widowControl/>
        <w:autoSpaceDE w:val="0"/>
        <w:autoSpaceDN w:val="0"/>
        <w:ind w:firstLine="420" w:firstLineChars="200"/>
        <w:rPr>
          <w:rFonts w:ascii="宋体"/>
          <w:kern w:val="0"/>
          <w:szCs w:val="21"/>
        </w:rPr>
      </w:pPr>
      <w:r>
        <w:rPr>
          <w:rFonts w:hint="eastAsia" w:ascii="宋体" w:hAnsi="宋体"/>
          <w:kern w:val="0"/>
          <w:highlight w:val="red"/>
        </w:rPr>
        <w:t>分支管理</w:t>
      </w:r>
      <w:r>
        <w:rPr>
          <w:rFonts w:hint="eastAsia" w:ascii="宋体" w:hAnsi="宋体"/>
          <w:kern w:val="0"/>
        </w:rPr>
        <w:t>应当具备以下功能：</w:t>
      </w:r>
    </w:p>
    <w:p>
      <w:pPr>
        <w:widowControl/>
        <w:autoSpaceDE w:val="0"/>
        <w:autoSpaceDN w:val="0"/>
        <w:ind w:firstLine="420" w:firstLineChars="200"/>
        <w:rPr>
          <w:rFonts w:ascii="宋体"/>
          <w:kern w:val="0"/>
        </w:rPr>
      </w:pPr>
      <w:r>
        <w:rPr>
          <w:rFonts w:hint="eastAsia" w:ascii="宋体"/>
          <w:kern w:val="0"/>
        </w:rPr>
        <w:t>——创建和删除分支</w:t>
      </w:r>
    </w:p>
    <w:p>
      <w:pPr>
        <w:widowControl/>
        <w:autoSpaceDE w:val="0"/>
        <w:autoSpaceDN w:val="0"/>
        <w:ind w:firstLine="420" w:firstLineChars="200"/>
        <w:rPr>
          <w:rFonts w:ascii="宋体"/>
          <w:kern w:val="0"/>
        </w:rPr>
      </w:pPr>
      <w:r>
        <w:rPr>
          <w:rFonts w:hint="eastAsia" w:ascii="宋体"/>
          <w:kern w:val="0"/>
        </w:rPr>
        <w:t>——浏览和查阅分支</w:t>
      </w:r>
    </w:p>
    <w:p>
      <w:pPr>
        <w:widowControl/>
        <w:autoSpaceDE w:val="0"/>
        <w:autoSpaceDN w:val="0"/>
        <w:ind w:firstLine="420" w:firstLineChars="200"/>
        <w:rPr>
          <w:rFonts w:ascii="宋体"/>
          <w:kern w:val="0"/>
        </w:rPr>
      </w:pPr>
      <w:r>
        <w:rPr>
          <w:rFonts w:hint="eastAsia" w:ascii="宋体"/>
          <w:kern w:val="0"/>
        </w:rPr>
        <w:t>——根据分支查看变更历史</w:t>
      </w:r>
    </w:p>
    <w:p>
      <w:pPr>
        <w:widowControl/>
        <w:autoSpaceDE w:val="0"/>
        <w:autoSpaceDN w:val="0"/>
        <w:ind w:firstLine="420" w:firstLineChars="200"/>
        <w:rPr>
          <w:rFonts w:ascii="宋体"/>
          <w:kern w:val="0"/>
        </w:rPr>
      </w:pPr>
      <w:r>
        <w:rPr>
          <w:rFonts w:hint="eastAsia" w:ascii="宋体"/>
          <w:kern w:val="0"/>
        </w:rPr>
        <w:t>——查看分支对应的版本文件</w:t>
      </w:r>
    </w:p>
    <w:p>
      <w:pPr>
        <w:widowControl/>
        <w:autoSpaceDE w:val="0"/>
        <w:autoSpaceDN w:val="0"/>
        <w:ind w:firstLine="420" w:firstLineChars="200"/>
        <w:rPr>
          <w:rFonts w:ascii="宋体"/>
          <w:kern w:val="0"/>
        </w:rPr>
      </w:pPr>
      <w:r>
        <w:rPr>
          <w:rFonts w:hint="eastAsia" w:ascii="宋体"/>
          <w:kern w:val="0"/>
        </w:rPr>
        <w:t>——能够在分支上定义合并策略，限制不同开发人员在分支上的合并权限</w:t>
      </w:r>
    </w:p>
    <w:p>
      <w:pPr>
        <w:widowControl/>
        <w:autoSpaceDE w:val="0"/>
        <w:autoSpaceDN w:val="0"/>
        <w:ind w:firstLine="420" w:firstLineChars="200"/>
        <w:rPr>
          <w:rFonts w:ascii="宋体"/>
          <w:kern w:val="0"/>
        </w:rPr>
      </w:pPr>
      <w:r>
        <w:rPr>
          <w:rFonts w:hint="eastAsia" w:ascii="宋体" w:hAnsi="宋体"/>
          <w:kern w:val="0"/>
        </w:rPr>
        <w:t>分支管理可以具备以下功能：</w:t>
      </w:r>
    </w:p>
    <w:p>
      <w:pPr>
        <w:widowControl/>
        <w:autoSpaceDE w:val="0"/>
        <w:autoSpaceDN w:val="0"/>
        <w:ind w:firstLine="420" w:firstLineChars="200"/>
        <w:rPr>
          <w:rFonts w:ascii="宋体"/>
          <w:kern w:val="0"/>
        </w:rPr>
      </w:pPr>
      <w:r>
        <w:rPr>
          <w:rFonts w:hint="eastAsia" w:ascii="宋体"/>
          <w:kern w:val="0"/>
        </w:rPr>
        <w:t>——定义分支创建规则，对分支的创建进行限定</w:t>
      </w:r>
    </w:p>
    <w:p>
      <w:pPr>
        <w:widowControl/>
        <w:autoSpaceDE w:val="0"/>
        <w:autoSpaceDN w:val="0"/>
        <w:ind w:firstLine="420" w:firstLineChars="200"/>
        <w:rPr>
          <w:rFonts w:ascii="宋体"/>
          <w:kern w:val="0"/>
        </w:rPr>
      </w:pPr>
      <w:r>
        <w:rPr>
          <w:rFonts w:hint="eastAsia" w:ascii="宋体"/>
          <w:kern w:val="0"/>
        </w:rPr>
        <w:t>——对分支增加描述和分类</w:t>
      </w:r>
    </w:p>
    <w:p>
      <w:pPr>
        <w:widowControl/>
        <w:autoSpaceDE w:val="0"/>
        <w:autoSpaceDN w:val="0"/>
        <w:ind w:firstLine="420" w:firstLineChars="200"/>
        <w:rPr>
          <w:rFonts w:ascii="宋体"/>
          <w:kern w:val="0"/>
        </w:rPr>
      </w:pPr>
      <w:r>
        <w:rPr>
          <w:rFonts w:hint="eastAsia" w:ascii="宋体"/>
          <w:kern w:val="0"/>
        </w:rPr>
        <w:t>——在分支上定义角色</w:t>
      </w:r>
      <w:r>
        <w:rPr>
          <w:rFonts w:hint="eastAsia" w:ascii="宋体" w:hAnsi="宋体"/>
          <w:kern w:val="0"/>
        </w:rPr>
        <w:t>，指认分支的管理员，定义读取、写入和合并权限</w:t>
      </w:r>
    </w:p>
    <w:p>
      <w:pPr>
        <w:widowControl/>
        <w:numPr>
          <w:ilvl w:val="3"/>
          <w:numId w:val="2"/>
        </w:numPr>
        <w:spacing w:before="156" w:beforeLines="50" w:after="156" w:afterLines="50"/>
        <w:jc w:val="left"/>
        <w:outlineLvl w:val="3"/>
        <w:rPr>
          <w:rFonts w:ascii="黑体" w:eastAsia="黑体"/>
          <w:kern w:val="0"/>
          <w:szCs w:val="21"/>
        </w:rPr>
      </w:pPr>
      <w:r>
        <w:rPr>
          <w:rFonts w:hint="eastAsia" w:ascii="黑体" w:hAnsi="黑体" w:eastAsia="黑体"/>
          <w:kern w:val="0"/>
        </w:rPr>
        <w:t>变更与合并管理</w:t>
      </w:r>
      <w:r>
        <w:rPr>
          <w:rFonts w:hint="eastAsia" w:ascii="黑体" w:eastAsia="黑体"/>
          <w:kern w:val="0"/>
          <w:szCs w:val="21"/>
        </w:rPr>
        <w:t>（Commit</w:t>
      </w:r>
      <w:r>
        <w:rPr>
          <w:rFonts w:ascii="黑体" w:eastAsia="黑体"/>
          <w:kern w:val="0"/>
          <w:szCs w:val="21"/>
        </w:rPr>
        <w:t>ting</w:t>
      </w:r>
      <w:r>
        <w:rPr>
          <w:rFonts w:hint="eastAsia" w:ascii="黑体" w:eastAsia="黑体"/>
          <w:kern w:val="0"/>
          <w:szCs w:val="21"/>
        </w:rPr>
        <w:t xml:space="preserve"> And Merg</w:t>
      </w:r>
      <w:r>
        <w:rPr>
          <w:rFonts w:ascii="黑体" w:eastAsia="黑体"/>
          <w:kern w:val="0"/>
          <w:szCs w:val="21"/>
        </w:rPr>
        <w:t>ing）</w:t>
      </w:r>
    </w:p>
    <w:p>
      <w:pPr>
        <w:widowControl/>
        <w:autoSpaceDE w:val="0"/>
        <w:autoSpaceDN w:val="0"/>
        <w:ind w:firstLine="420" w:firstLineChars="200"/>
        <w:rPr>
          <w:rFonts w:ascii="宋体"/>
          <w:kern w:val="0"/>
        </w:rPr>
      </w:pPr>
      <w:r>
        <w:rPr>
          <w:rFonts w:hint="eastAsia" w:ascii="宋体" w:hAnsi="宋体"/>
          <w:kern w:val="0"/>
          <w:highlight w:val="red"/>
        </w:rPr>
        <w:t>变更管理</w:t>
      </w:r>
      <w:r>
        <w:rPr>
          <w:rFonts w:hint="eastAsia" w:ascii="宋体" w:hAnsi="宋体"/>
          <w:kern w:val="0"/>
        </w:rPr>
        <w:t>应具备以下功能：</w:t>
      </w:r>
    </w:p>
    <w:p>
      <w:pPr>
        <w:widowControl/>
        <w:autoSpaceDE w:val="0"/>
        <w:autoSpaceDN w:val="0"/>
        <w:ind w:firstLine="420" w:firstLineChars="200"/>
        <w:rPr>
          <w:rFonts w:ascii="宋体"/>
          <w:kern w:val="0"/>
        </w:rPr>
      </w:pPr>
      <w:r>
        <w:rPr>
          <w:rFonts w:hint="eastAsia" w:ascii="宋体"/>
          <w:kern w:val="0"/>
        </w:rPr>
        <w:t>——将本地修改提交到版本仓库，完成变更</w:t>
      </w:r>
    </w:p>
    <w:p>
      <w:pPr>
        <w:widowControl/>
        <w:autoSpaceDE w:val="0"/>
        <w:autoSpaceDN w:val="0"/>
        <w:ind w:firstLine="420" w:firstLineChars="200"/>
        <w:rPr>
          <w:rFonts w:ascii="宋体"/>
          <w:kern w:val="0"/>
        </w:rPr>
      </w:pPr>
      <w:r>
        <w:rPr>
          <w:rFonts w:hint="eastAsia" w:ascii="宋体"/>
          <w:kern w:val="0"/>
        </w:rPr>
        <w:t>——查看某个变更的</w:t>
      </w:r>
      <w:r>
        <w:rPr>
          <w:rFonts w:hint="eastAsia" w:ascii="宋体" w:hAnsi="宋体"/>
          <w:kern w:val="0"/>
          <w:highlight w:val="yellow"/>
        </w:rPr>
        <w:t>当前全部版本文</w:t>
      </w:r>
      <w:r>
        <w:rPr>
          <w:rFonts w:hint="eastAsia" w:ascii="宋体" w:hAnsi="宋体"/>
          <w:kern w:val="0"/>
        </w:rPr>
        <w:t>件，并将版本文件拉取到本地</w:t>
      </w:r>
    </w:p>
    <w:p>
      <w:pPr>
        <w:widowControl/>
        <w:autoSpaceDE w:val="0"/>
        <w:autoSpaceDN w:val="0"/>
        <w:ind w:firstLine="420" w:firstLineChars="200"/>
        <w:rPr>
          <w:rFonts w:ascii="宋体"/>
          <w:kern w:val="0"/>
        </w:rPr>
      </w:pPr>
      <w:r>
        <w:rPr>
          <w:rFonts w:hint="eastAsia" w:ascii="宋体"/>
          <w:kern w:val="0"/>
        </w:rPr>
        <w:t>——查看一次变更或多次变更的文件差异</w:t>
      </w:r>
    </w:p>
    <w:p>
      <w:pPr>
        <w:widowControl/>
        <w:autoSpaceDE w:val="0"/>
        <w:autoSpaceDN w:val="0"/>
        <w:ind w:firstLine="420" w:firstLineChars="200"/>
        <w:rPr>
          <w:rFonts w:ascii="宋体"/>
          <w:kern w:val="0"/>
        </w:rPr>
      </w:pPr>
      <w:r>
        <w:rPr>
          <w:rFonts w:hint="eastAsia" w:ascii="宋体"/>
          <w:kern w:val="0"/>
        </w:rPr>
        <w:t>——对比两个不同变更之间的文件差异</w:t>
      </w:r>
    </w:p>
    <w:p>
      <w:pPr>
        <w:widowControl/>
        <w:autoSpaceDE w:val="0"/>
        <w:autoSpaceDN w:val="0"/>
        <w:ind w:firstLine="420" w:firstLineChars="200"/>
        <w:rPr>
          <w:rFonts w:ascii="宋体"/>
          <w:kern w:val="0"/>
        </w:rPr>
      </w:pPr>
      <w:r>
        <w:rPr>
          <w:rFonts w:hint="eastAsia" w:ascii="宋体"/>
          <w:kern w:val="0"/>
        </w:rPr>
        <w:t>——查看变更的历史记录以及变更之间的关联关系</w:t>
      </w:r>
    </w:p>
    <w:p>
      <w:pPr>
        <w:widowControl/>
        <w:autoSpaceDE w:val="0"/>
        <w:autoSpaceDN w:val="0"/>
        <w:ind w:firstLine="420" w:firstLineChars="200"/>
        <w:rPr>
          <w:rFonts w:ascii="宋体"/>
          <w:kern w:val="0"/>
        </w:rPr>
      </w:pPr>
      <w:r>
        <w:rPr>
          <w:rFonts w:hint="eastAsia" w:ascii="宋体"/>
          <w:kern w:val="0"/>
        </w:rPr>
        <w:t>——将某个或多个关联变更回滚至之前状态</w:t>
      </w:r>
    </w:p>
    <w:p>
      <w:pPr>
        <w:widowControl/>
        <w:autoSpaceDE w:val="0"/>
        <w:autoSpaceDN w:val="0"/>
        <w:ind w:firstLine="420" w:firstLineChars="200"/>
        <w:rPr>
          <w:rFonts w:ascii="宋体"/>
          <w:kern w:val="0"/>
        </w:rPr>
      </w:pPr>
      <w:r>
        <w:rPr>
          <w:rFonts w:hint="eastAsia" w:ascii="宋体"/>
          <w:kern w:val="0"/>
        </w:rPr>
        <w:t>——将</w:t>
      </w:r>
      <w:r>
        <w:rPr>
          <w:rFonts w:hint="eastAsia" w:ascii="宋体" w:hAnsi="宋体"/>
          <w:kern w:val="0"/>
        </w:rPr>
        <w:t>某个变更标识为</w:t>
      </w:r>
      <w:r>
        <w:rPr>
          <w:rFonts w:hint="eastAsia" w:ascii="宋体"/>
          <w:kern w:val="0"/>
        </w:rPr>
        <w:t>Tag</w:t>
      </w:r>
      <w:r>
        <w:rPr>
          <w:rFonts w:hint="eastAsia" w:ascii="宋体" w:hAnsi="宋体"/>
          <w:kern w:val="0"/>
        </w:rPr>
        <w:t>，并作为基线管理</w:t>
      </w:r>
    </w:p>
    <w:p>
      <w:pPr>
        <w:widowControl/>
        <w:autoSpaceDE w:val="0"/>
        <w:autoSpaceDN w:val="0"/>
        <w:ind w:firstLine="420" w:firstLineChars="200"/>
        <w:rPr>
          <w:rFonts w:ascii="宋体"/>
          <w:kern w:val="0"/>
        </w:rPr>
      </w:pPr>
      <w:r>
        <w:rPr>
          <w:rFonts w:hint="eastAsia" w:ascii="宋体"/>
          <w:kern w:val="0"/>
        </w:rPr>
        <w:t>——变更</w:t>
      </w:r>
      <w:r>
        <w:rPr>
          <w:rFonts w:hint="eastAsia" w:ascii="宋体" w:hAnsi="宋体"/>
          <w:kern w:val="0"/>
        </w:rPr>
        <w:t>被提交时，提供</w:t>
      </w:r>
      <w:r>
        <w:rPr>
          <w:rFonts w:hint="eastAsia" w:ascii="宋体"/>
          <w:kern w:val="0"/>
        </w:rPr>
        <w:t>Hooks</w:t>
      </w:r>
      <w:r>
        <w:rPr>
          <w:rFonts w:hint="eastAsia" w:ascii="宋体" w:hAnsi="宋体"/>
          <w:kern w:val="0"/>
        </w:rPr>
        <w:t>用于出发自动化集成和检测</w:t>
      </w:r>
    </w:p>
    <w:p>
      <w:pPr>
        <w:widowControl/>
        <w:autoSpaceDE w:val="0"/>
        <w:autoSpaceDN w:val="0"/>
        <w:ind w:firstLine="420" w:firstLineChars="200"/>
        <w:rPr>
          <w:rFonts w:ascii="宋体"/>
          <w:kern w:val="0"/>
        </w:rPr>
      </w:pPr>
      <w:r>
        <w:rPr>
          <w:rFonts w:hint="eastAsia" w:ascii="宋体"/>
          <w:kern w:val="0"/>
        </w:rPr>
        <w:t>——</w:t>
      </w:r>
      <w:r>
        <w:rPr>
          <w:rFonts w:hint="eastAsia" w:ascii="宋体" w:hAnsi="宋体"/>
          <w:kern w:val="0"/>
        </w:rPr>
        <w:t>将一个或多个变更创建为合并评审，用于合并到待合并分支，并可设置经过评审后才可合并</w:t>
      </w:r>
    </w:p>
    <w:p>
      <w:pPr>
        <w:widowControl/>
        <w:autoSpaceDE w:val="0"/>
        <w:autoSpaceDN w:val="0"/>
        <w:ind w:firstLine="420" w:firstLineChars="200"/>
        <w:rPr>
          <w:rFonts w:ascii="宋体"/>
          <w:kern w:val="0"/>
        </w:rPr>
      </w:pPr>
      <w:r>
        <w:rPr>
          <w:rFonts w:hint="eastAsia" w:ascii="宋体"/>
          <w:kern w:val="0"/>
        </w:rPr>
        <w:t>——</w:t>
      </w:r>
      <w:r>
        <w:rPr>
          <w:rFonts w:hint="eastAsia" w:ascii="宋体" w:hAnsi="宋体"/>
          <w:kern w:val="0"/>
        </w:rPr>
        <w:t>查看合并评审的历史列表，以及每个合并评审引入的变更</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变更管理可具备以下功能：</w:t>
      </w:r>
    </w:p>
    <w:p>
      <w:pPr>
        <w:widowControl/>
        <w:autoSpaceDE w:val="0"/>
        <w:autoSpaceDN w:val="0"/>
        <w:ind w:firstLine="420" w:firstLineChars="200"/>
        <w:rPr>
          <w:rFonts w:ascii="宋体"/>
          <w:kern w:val="0"/>
        </w:rPr>
      </w:pPr>
      <w:r>
        <w:rPr>
          <w:rFonts w:hint="eastAsia" w:ascii="宋体"/>
          <w:kern w:val="0"/>
        </w:rPr>
        <w:t>——查看变更与分支的关联关系</w:t>
      </w:r>
    </w:p>
    <w:p>
      <w:pPr>
        <w:widowControl/>
        <w:autoSpaceDE w:val="0"/>
        <w:autoSpaceDN w:val="0"/>
        <w:ind w:firstLine="420" w:firstLineChars="200"/>
        <w:rPr>
          <w:rFonts w:ascii="宋体"/>
          <w:kern w:val="0"/>
        </w:rPr>
      </w:pPr>
      <w:r>
        <w:rPr>
          <w:rFonts w:hint="eastAsia" w:ascii="宋体"/>
          <w:kern w:val="0"/>
        </w:rPr>
        <w:t>——针对变更进行讨论</w:t>
      </w:r>
    </w:p>
    <w:p>
      <w:pPr>
        <w:widowControl/>
        <w:autoSpaceDE w:val="0"/>
        <w:autoSpaceDN w:val="0"/>
        <w:ind w:firstLine="420" w:firstLineChars="200"/>
        <w:rPr>
          <w:rFonts w:ascii="宋体"/>
          <w:kern w:val="0"/>
        </w:rPr>
      </w:pPr>
      <w:r>
        <w:rPr>
          <w:rFonts w:hint="eastAsia" w:ascii="宋体"/>
          <w:kern w:val="0"/>
        </w:rPr>
        <w:t>——合并</w:t>
      </w:r>
      <w:r>
        <w:rPr>
          <w:rFonts w:hint="eastAsia" w:ascii="宋体" w:hAnsi="宋体"/>
          <w:kern w:val="0"/>
        </w:rPr>
        <w:t>评审可根据代码扫描、持续集成与自动化测试系统反馈情况，阻止有风险的版本合入</w:t>
      </w:r>
    </w:p>
    <w:p>
      <w:pPr>
        <w:pStyle w:val="43"/>
      </w:pPr>
      <w:r>
        <w:rPr>
          <w:rFonts w:hint="eastAsia"/>
        </w:rPr>
        <w:t xml:space="preserve"> </w:t>
      </w:r>
    </w:p>
    <w:p>
      <w:pPr>
        <w:pStyle w:val="51"/>
        <w:numPr>
          <w:ilvl w:val="3"/>
          <w:numId w:val="2"/>
        </w:numPr>
        <w:spacing w:before="156" w:after="156"/>
      </w:pPr>
      <w:r>
        <w:rPr>
          <w:rFonts w:hint="eastAsia"/>
        </w:rPr>
        <w:t>基线管理（Baseline Management</w:t>
      </w:r>
      <w:r>
        <w:t>）</w:t>
      </w:r>
    </w:p>
    <w:p>
      <w:pPr>
        <w:widowControl/>
        <w:autoSpaceDE w:val="0"/>
        <w:autoSpaceDN w:val="0"/>
        <w:ind w:firstLine="420" w:firstLineChars="200"/>
        <w:rPr>
          <w:rFonts w:ascii="宋体"/>
          <w:kern w:val="0"/>
          <w:szCs w:val="21"/>
        </w:rPr>
      </w:pPr>
      <w:r>
        <w:rPr>
          <w:rFonts w:hint="eastAsia" w:ascii="宋体" w:hAnsi="宋体"/>
          <w:kern w:val="0"/>
          <w:highlight w:val="red"/>
        </w:rPr>
        <w:t>基线管理</w:t>
      </w:r>
      <w:r>
        <w:rPr>
          <w:rFonts w:hint="eastAsia" w:ascii="宋体" w:hAnsi="宋体"/>
          <w:kern w:val="0"/>
        </w:rPr>
        <w:t>应具备以下功能：</w:t>
      </w:r>
    </w:p>
    <w:p>
      <w:pPr>
        <w:widowControl/>
        <w:autoSpaceDE w:val="0"/>
        <w:autoSpaceDN w:val="0"/>
        <w:ind w:firstLine="420" w:firstLineChars="200"/>
        <w:rPr>
          <w:rFonts w:ascii="宋体"/>
          <w:kern w:val="0"/>
        </w:rPr>
      </w:pPr>
      <w:r>
        <w:rPr>
          <w:rFonts w:hint="eastAsia" w:ascii="宋体"/>
          <w:kern w:val="0"/>
        </w:rPr>
        <w:t>——查看基线列表</w:t>
      </w:r>
    </w:p>
    <w:p>
      <w:pPr>
        <w:widowControl/>
        <w:autoSpaceDE w:val="0"/>
        <w:autoSpaceDN w:val="0"/>
        <w:ind w:firstLine="420" w:firstLineChars="200"/>
        <w:rPr>
          <w:rFonts w:ascii="宋体"/>
          <w:kern w:val="0"/>
        </w:rPr>
      </w:pPr>
      <w:r>
        <w:rPr>
          <w:rFonts w:hint="eastAsia" w:ascii="宋体"/>
          <w:kern w:val="0"/>
        </w:rPr>
        <w:t>——从指定的变更创建基线</w:t>
      </w:r>
    </w:p>
    <w:p>
      <w:pPr>
        <w:widowControl/>
        <w:autoSpaceDE w:val="0"/>
        <w:autoSpaceDN w:val="0"/>
        <w:ind w:firstLine="420" w:firstLineChars="200"/>
        <w:rPr>
          <w:rFonts w:ascii="宋体"/>
          <w:kern w:val="0"/>
        </w:rPr>
      </w:pPr>
      <w:r>
        <w:rPr>
          <w:rFonts w:hint="eastAsia" w:ascii="宋体"/>
          <w:kern w:val="0"/>
        </w:rPr>
        <w:t>——将本地创建的基线同步到版本仓库</w:t>
      </w:r>
    </w:p>
    <w:p>
      <w:pPr>
        <w:widowControl/>
        <w:autoSpaceDE w:val="0"/>
        <w:autoSpaceDN w:val="0"/>
        <w:ind w:firstLine="420" w:firstLineChars="200"/>
        <w:rPr>
          <w:rFonts w:ascii="宋体"/>
          <w:kern w:val="0"/>
        </w:rPr>
      </w:pPr>
      <w:r>
        <w:rPr>
          <w:rFonts w:hint="eastAsia" w:ascii="宋体"/>
          <w:kern w:val="0"/>
        </w:rPr>
        <w:t>——在版本仓库中删除基线</w:t>
      </w:r>
    </w:p>
    <w:p>
      <w:pPr>
        <w:widowControl/>
        <w:autoSpaceDE w:val="0"/>
        <w:autoSpaceDN w:val="0"/>
        <w:ind w:firstLine="420" w:firstLineChars="200"/>
        <w:rPr>
          <w:rFonts w:ascii="宋体"/>
          <w:kern w:val="0"/>
        </w:rPr>
      </w:pPr>
      <w:r>
        <w:rPr>
          <w:rFonts w:hint="eastAsia" w:ascii="宋体"/>
          <w:kern w:val="0"/>
        </w:rPr>
        <w:t>——查看基线对应的版本文件，并能将对应的版本文件下载到本地</w:t>
      </w:r>
    </w:p>
    <w:p>
      <w:pPr>
        <w:widowControl/>
        <w:autoSpaceDE w:val="0"/>
        <w:autoSpaceDN w:val="0"/>
        <w:ind w:firstLine="420" w:firstLineChars="200"/>
        <w:rPr>
          <w:rFonts w:ascii="宋体"/>
          <w:kern w:val="0"/>
        </w:rPr>
      </w:pPr>
      <w:r>
        <w:rPr>
          <w:rFonts w:hint="eastAsia" w:ascii="宋体"/>
          <w:kern w:val="0"/>
        </w:rPr>
        <w:t>——查看不同基线间、变更与基线间、分支与基线间的文件差异</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基线管理可具备以下能力：</w:t>
      </w:r>
    </w:p>
    <w:p>
      <w:pPr>
        <w:widowControl/>
        <w:autoSpaceDE w:val="0"/>
        <w:autoSpaceDN w:val="0"/>
        <w:ind w:firstLine="420" w:firstLineChars="200"/>
        <w:rPr>
          <w:rFonts w:ascii="宋体"/>
          <w:kern w:val="0"/>
        </w:rPr>
      </w:pPr>
      <w:r>
        <w:rPr>
          <w:rFonts w:hint="eastAsia" w:ascii="宋体"/>
          <w:kern w:val="0"/>
        </w:rPr>
        <w:t>——能根据版本仓库的成员权限对基线的创建进行限制</w:t>
      </w:r>
    </w:p>
    <w:p>
      <w:pPr>
        <w:widowControl/>
        <w:autoSpaceDE w:val="0"/>
        <w:autoSpaceDN w:val="0"/>
        <w:ind w:firstLine="420" w:firstLineChars="200"/>
        <w:rPr>
          <w:rFonts w:ascii="宋体"/>
          <w:kern w:val="0"/>
        </w:rPr>
      </w:pPr>
      <w:r>
        <w:rPr>
          <w:rFonts w:hint="eastAsia" w:ascii="宋体"/>
          <w:kern w:val="0"/>
        </w:rPr>
        <w:t>——能在版本仓库定义基线的命名规则，避免不符合规则的基线创建</w:t>
      </w:r>
    </w:p>
    <w:p>
      <w:pPr>
        <w:pStyle w:val="51"/>
        <w:numPr>
          <w:ilvl w:val="3"/>
          <w:numId w:val="2"/>
        </w:numPr>
        <w:spacing w:before="156" w:after="156"/>
      </w:pPr>
      <w:r>
        <w:rPr>
          <w:rFonts w:hint="eastAsia"/>
        </w:rPr>
        <w:t>代码审查（Code Review</w:t>
      </w:r>
      <w:r>
        <w:t>）</w:t>
      </w:r>
    </w:p>
    <w:p>
      <w:pPr>
        <w:widowControl/>
        <w:autoSpaceDE w:val="0"/>
        <w:autoSpaceDN w:val="0"/>
        <w:ind w:firstLine="420" w:firstLineChars="200"/>
        <w:rPr>
          <w:rFonts w:ascii="宋体"/>
          <w:kern w:val="0"/>
        </w:rPr>
      </w:pPr>
      <w:r>
        <w:rPr>
          <w:rFonts w:hint="eastAsia" w:ascii="宋体" w:hAnsi="宋体"/>
          <w:kern w:val="0"/>
          <w:highlight w:val="red"/>
        </w:rPr>
        <w:t>代码审查</w:t>
      </w:r>
      <w:r>
        <w:rPr>
          <w:rFonts w:hint="eastAsia" w:ascii="宋体" w:hAnsi="宋体"/>
          <w:kern w:val="0"/>
        </w:rPr>
        <w:t>应具备以下能力：</w:t>
      </w: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kern w:val="0"/>
        </w:rPr>
        <w:t>——能够对变更</w:t>
      </w:r>
      <w:r>
        <w:rPr>
          <w:rFonts w:hint="eastAsia" w:ascii="宋体" w:hAnsi="宋体"/>
          <w:kern w:val="0"/>
        </w:rPr>
        <w:t>和待合并的变更发起审查，邀请审查人查看相应的版本差异</w:t>
      </w:r>
    </w:p>
    <w:p>
      <w:pPr>
        <w:widowControl/>
        <w:autoSpaceDE w:val="0"/>
        <w:autoSpaceDN w:val="0"/>
        <w:ind w:firstLine="420" w:firstLineChars="200"/>
        <w:rPr>
          <w:rFonts w:ascii="宋体"/>
          <w:kern w:val="0"/>
        </w:rPr>
      </w:pPr>
      <w:r>
        <w:rPr>
          <w:rFonts w:hint="eastAsia" w:ascii="宋体"/>
          <w:kern w:val="0"/>
        </w:rPr>
        <w:t>——能够对</w:t>
      </w:r>
      <w:r>
        <w:rPr>
          <w:rFonts w:hint="eastAsia" w:ascii="宋体" w:hAnsi="宋体"/>
          <w:kern w:val="0"/>
        </w:rPr>
        <w:t>差异的代码行进行标注和讨论</w:t>
      </w:r>
    </w:p>
    <w:p>
      <w:pPr>
        <w:widowControl/>
        <w:autoSpaceDE w:val="0"/>
        <w:autoSpaceDN w:val="0"/>
        <w:ind w:firstLine="420" w:firstLineChars="200"/>
        <w:rPr>
          <w:rFonts w:ascii="宋体"/>
          <w:kern w:val="0"/>
        </w:rPr>
      </w:pPr>
      <w:r>
        <w:rPr>
          <w:rFonts w:hint="eastAsia" w:ascii="宋体"/>
          <w:kern w:val="0"/>
        </w:rPr>
        <w:t>——审查</w:t>
      </w:r>
      <w:r>
        <w:rPr>
          <w:rFonts w:hint="eastAsia" w:ascii="宋体" w:hAnsi="宋体"/>
          <w:kern w:val="0"/>
        </w:rPr>
        <w:t>人能够在不同时间和地点浏览审查，并给出意见</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代码审查可具备以下能力：</w:t>
      </w:r>
    </w:p>
    <w:p>
      <w:pPr>
        <w:widowControl/>
        <w:autoSpaceDE w:val="0"/>
        <w:autoSpaceDN w:val="0"/>
        <w:ind w:firstLine="420" w:firstLineChars="200"/>
        <w:rPr>
          <w:rFonts w:ascii="宋体"/>
          <w:kern w:val="0"/>
        </w:rPr>
      </w:pPr>
      <w:r>
        <w:rPr>
          <w:rFonts w:hint="eastAsia" w:ascii="宋体"/>
          <w:kern w:val="0"/>
        </w:rPr>
        <w:t>——能够对代码审查进行数据度量</w:t>
      </w:r>
    </w:p>
    <w:p>
      <w:pPr>
        <w:widowControl/>
        <w:autoSpaceDE w:val="0"/>
        <w:autoSpaceDN w:val="0"/>
        <w:ind w:firstLine="420" w:firstLineChars="200"/>
        <w:rPr>
          <w:rFonts w:ascii="宋体"/>
          <w:kern w:val="0"/>
        </w:rPr>
      </w:pPr>
      <w:r>
        <w:rPr>
          <w:rFonts w:hint="eastAsia" w:ascii="宋体"/>
          <w:kern w:val="0"/>
        </w:rPr>
        <w:t>——代码审查流程通知可与主流的即时通讯服务或团队协作工具集成，而提供实时的消息通知</w:t>
      </w:r>
    </w:p>
    <w:p>
      <w:pPr>
        <w:widowControl/>
        <w:autoSpaceDE w:val="0"/>
        <w:autoSpaceDN w:val="0"/>
        <w:ind w:firstLine="420" w:firstLineChars="200"/>
        <w:rPr>
          <w:rFonts w:ascii="宋体"/>
          <w:kern w:val="0"/>
        </w:rPr>
      </w:pPr>
      <w:r>
        <w:rPr>
          <w:rFonts w:hint="eastAsia" w:ascii="宋体"/>
          <w:kern w:val="0"/>
        </w:rPr>
        <w:t>——代码审查流程能够在移动终端进行查阅、讨论并完成相关审批</w:t>
      </w:r>
    </w:p>
    <w:p>
      <w:pPr>
        <w:pStyle w:val="51"/>
        <w:numPr>
          <w:ilvl w:val="3"/>
          <w:numId w:val="2"/>
        </w:numPr>
        <w:spacing w:before="156" w:after="156"/>
        <w:rPr>
          <w:highlight w:val="red"/>
        </w:rPr>
      </w:pPr>
      <w:r>
        <w:rPr>
          <w:rFonts w:hint="eastAsia"/>
          <w:highlight w:val="red"/>
        </w:rPr>
        <w:t>存储和备份（Storage And Backup</w:t>
      </w:r>
      <w:r>
        <w:rPr>
          <w:highlight w:val="red"/>
        </w:rPr>
        <w:t>）</w:t>
      </w:r>
    </w:p>
    <w:p>
      <w:pPr>
        <w:widowControl/>
        <w:autoSpaceDE w:val="0"/>
        <w:autoSpaceDN w:val="0"/>
        <w:ind w:firstLine="420" w:firstLineChars="200"/>
        <w:rPr>
          <w:rFonts w:ascii="宋体"/>
          <w:kern w:val="0"/>
          <w:szCs w:val="21"/>
        </w:rPr>
      </w:pPr>
      <w:r>
        <w:rPr>
          <w:rFonts w:hint="eastAsia" w:ascii="宋体" w:hAnsi="宋体"/>
          <w:kern w:val="0"/>
        </w:rPr>
        <w:t>版本管理系统应对版本仓库提供稳定可靠的存储和备份方案：</w:t>
      </w:r>
    </w:p>
    <w:p>
      <w:pPr>
        <w:widowControl/>
        <w:autoSpaceDE w:val="0"/>
        <w:autoSpaceDN w:val="0"/>
        <w:ind w:firstLine="420" w:firstLineChars="200"/>
        <w:rPr>
          <w:rFonts w:ascii="宋体"/>
          <w:kern w:val="0"/>
        </w:rPr>
      </w:pPr>
      <w:r>
        <w:rPr>
          <w:rFonts w:hint="eastAsia" w:ascii="宋体"/>
          <w:kern w:val="0"/>
        </w:rPr>
        <w:t>——同一个版本仓库能够支持多份存储写入，当存储故障时可切换备份存储</w:t>
      </w:r>
    </w:p>
    <w:p>
      <w:pPr>
        <w:widowControl/>
        <w:autoSpaceDE w:val="0"/>
        <w:autoSpaceDN w:val="0"/>
        <w:ind w:firstLine="420" w:firstLineChars="200"/>
        <w:rPr>
          <w:rFonts w:ascii="宋体"/>
          <w:kern w:val="0"/>
        </w:rPr>
      </w:pPr>
      <w:r>
        <w:rPr>
          <w:rFonts w:hint="eastAsia" w:ascii="宋体"/>
          <w:kern w:val="0"/>
        </w:rPr>
        <w:t>——提供实时和定时的备份机制，可使用备份还原版本仓库</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存储和备份可具备以下能力：</w:t>
      </w:r>
    </w:p>
    <w:p>
      <w:pPr>
        <w:widowControl/>
        <w:autoSpaceDE w:val="0"/>
        <w:autoSpaceDN w:val="0"/>
        <w:ind w:firstLine="420" w:firstLineChars="200"/>
        <w:rPr>
          <w:rFonts w:ascii="宋体"/>
          <w:kern w:val="0"/>
        </w:rPr>
      </w:pPr>
      <w:r>
        <w:rPr>
          <w:rFonts w:hint="eastAsia" w:ascii="宋体"/>
          <w:kern w:val="0"/>
        </w:rPr>
        <w:t>——同一个版本仓库能够提供多地存储</w:t>
      </w:r>
    </w:p>
    <w:p>
      <w:pPr>
        <w:widowControl/>
        <w:autoSpaceDE w:val="0"/>
        <w:autoSpaceDN w:val="0"/>
        <w:ind w:firstLine="420" w:firstLineChars="200"/>
        <w:rPr>
          <w:rFonts w:ascii="宋体"/>
          <w:kern w:val="0"/>
        </w:rPr>
      </w:pPr>
      <w:r>
        <w:rPr>
          <w:rFonts w:hint="eastAsia" w:ascii="宋体"/>
          <w:kern w:val="0"/>
        </w:rPr>
        <w:t>——在有多地访问需求时，能提供就近访问</w:t>
      </w:r>
    </w:p>
    <w:p>
      <w:pPr>
        <w:widowControl/>
        <w:autoSpaceDE w:val="0"/>
        <w:autoSpaceDN w:val="0"/>
        <w:ind w:firstLine="420" w:firstLineChars="200"/>
        <w:rPr>
          <w:rFonts w:ascii="宋体"/>
          <w:kern w:val="0"/>
        </w:rPr>
      </w:pPr>
      <w:r>
        <w:rPr>
          <w:rFonts w:hint="eastAsia" w:ascii="宋体"/>
          <w:kern w:val="0"/>
        </w:rPr>
        <w:t>——大量复刻并修改同一版本仓库时，能让存储容量不随复刻数线性增长</w:t>
      </w:r>
    </w:p>
    <w:p>
      <w:pPr>
        <w:widowControl/>
        <w:autoSpaceDE w:val="0"/>
        <w:autoSpaceDN w:val="0"/>
        <w:ind w:firstLine="420" w:firstLineChars="200"/>
        <w:rPr>
          <w:rFonts w:ascii="宋体"/>
          <w:kern w:val="0"/>
        </w:rPr>
      </w:pPr>
      <w:r>
        <w:rPr>
          <w:rFonts w:hint="eastAsia" w:ascii="宋体"/>
          <w:kern w:val="0"/>
          <w:highlight w:val="yellow"/>
        </w:rPr>
        <w:t>——支持使用通用的文件存储系统（如x86平台的存储系统）</w:t>
      </w:r>
    </w:p>
    <w:p>
      <w:pPr>
        <w:pStyle w:val="43"/>
      </w:pPr>
      <w:r>
        <w:rPr>
          <w:rFonts w:hint="eastAsia"/>
        </w:rPr>
        <w:t xml:space="preserve"> </w:t>
      </w:r>
    </w:p>
    <w:p>
      <w:pPr>
        <w:pStyle w:val="51"/>
        <w:numPr>
          <w:ilvl w:val="3"/>
          <w:numId w:val="2"/>
        </w:numPr>
        <w:spacing w:before="156" w:after="156"/>
      </w:pPr>
      <w:r>
        <w:rPr>
          <w:rFonts w:hint="eastAsia"/>
        </w:rPr>
        <w:t>安全保障（Security Management</w:t>
      </w:r>
      <w:r>
        <w:t>）</w:t>
      </w:r>
    </w:p>
    <w:p>
      <w:pPr>
        <w:widowControl/>
        <w:autoSpaceDE w:val="0"/>
        <w:autoSpaceDN w:val="0"/>
        <w:ind w:firstLine="420" w:firstLineChars="200"/>
        <w:rPr>
          <w:rFonts w:ascii="宋体"/>
          <w:kern w:val="0"/>
          <w:szCs w:val="21"/>
        </w:rPr>
      </w:pPr>
      <w:r>
        <w:rPr>
          <w:rFonts w:hint="eastAsia" w:ascii="宋体" w:hAnsi="宋体"/>
          <w:kern w:val="0"/>
        </w:rPr>
        <w:t>版本控制系统应提供安全保障能力：</w:t>
      </w:r>
    </w:p>
    <w:p>
      <w:pPr>
        <w:widowControl/>
        <w:autoSpaceDE w:val="0"/>
        <w:autoSpaceDN w:val="0"/>
        <w:ind w:firstLine="420" w:firstLineChars="200"/>
        <w:rPr>
          <w:rFonts w:ascii="宋体"/>
          <w:kern w:val="0"/>
        </w:rPr>
      </w:pPr>
      <w:r>
        <w:rPr>
          <w:rFonts w:hint="eastAsia" w:ascii="宋体"/>
          <w:kern w:val="0"/>
        </w:rPr>
        <w:t>——应唯一确定访问账号身份</w:t>
      </w:r>
    </w:p>
    <w:p>
      <w:pPr>
        <w:widowControl/>
        <w:autoSpaceDE w:val="0"/>
        <w:autoSpaceDN w:val="0"/>
        <w:ind w:firstLine="420" w:firstLineChars="200"/>
        <w:rPr>
          <w:rFonts w:ascii="宋体"/>
          <w:kern w:val="0"/>
        </w:rPr>
      </w:pPr>
      <w:r>
        <w:rPr>
          <w:rFonts w:hint="eastAsia" w:ascii="宋体"/>
          <w:kern w:val="0"/>
        </w:rPr>
        <w:t>——保证无法越权访问</w:t>
      </w:r>
    </w:p>
    <w:p>
      <w:pPr>
        <w:widowControl/>
        <w:autoSpaceDE w:val="0"/>
        <w:autoSpaceDN w:val="0"/>
        <w:ind w:firstLine="420" w:firstLineChars="200"/>
        <w:rPr>
          <w:rFonts w:ascii="宋体"/>
          <w:kern w:val="0"/>
        </w:rPr>
      </w:pPr>
      <w:r>
        <w:rPr>
          <w:rFonts w:hint="eastAsia" w:ascii="宋体"/>
          <w:kern w:val="0"/>
        </w:rPr>
        <w:t>——能够保留访问记录，用于查阅回溯</w:t>
      </w:r>
    </w:p>
    <w:p>
      <w:pPr>
        <w:widowControl/>
        <w:autoSpaceDE w:val="0"/>
        <w:autoSpaceDN w:val="0"/>
        <w:ind w:firstLine="420" w:firstLineChars="200"/>
        <w:rPr>
          <w:rFonts w:ascii="宋体"/>
          <w:kern w:val="0"/>
        </w:rPr>
      </w:pPr>
      <w:r>
        <w:rPr>
          <w:rFonts w:hint="eastAsia" w:ascii="宋体"/>
          <w:kern w:val="0"/>
        </w:rPr>
        <w:t>——应保留危险操作记录，用于审计回溯</w:t>
      </w:r>
    </w:p>
    <w:p>
      <w:pPr>
        <w:widowControl/>
        <w:autoSpaceDE w:val="0"/>
        <w:autoSpaceDN w:val="0"/>
        <w:ind w:firstLine="420" w:firstLineChars="200"/>
        <w:rPr>
          <w:rFonts w:ascii="宋体"/>
          <w:kern w:val="0"/>
        </w:rPr>
      </w:pPr>
      <w:r>
        <w:rPr>
          <w:rFonts w:hint="eastAsia" w:ascii="宋体"/>
          <w:kern w:val="0"/>
        </w:rPr>
        <w:t>——应支持如https / SSH等加密传输方式，保证传输过程的网络包被截获后无法轻易解密。</w:t>
      </w:r>
    </w:p>
    <w:p>
      <w:pPr>
        <w:pStyle w:val="51"/>
        <w:numPr>
          <w:ilvl w:val="3"/>
          <w:numId w:val="2"/>
        </w:numPr>
        <w:spacing w:before="156" w:after="156"/>
      </w:pPr>
      <w:r>
        <w:rPr>
          <w:rFonts w:hint="eastAsia"/>
        </w:rPr>
        <w:t>集成能力（Integ</w:t>
      </w:r>
      <w:r>
        <w:t>rations）</w:t>
      </w:r>
    </w:p>
    <w:p>
      <w:pPr>
        <w:widowControl/>
        <w:autoSpaceDE w:val="0"/>
        <w:autoSpaceDN w:val="0"/>
        <w:ind w:firstLine="420" w:firstLineChars="200"/>
        <w:rPr>
          <w:rFonts w:ascii="宋体"/>
          <w:kern w:val="0"/>
          <w:szCs w:val="21"/>
        </w:rPr>
      </w:pPr>
      <w:r>
        <w:rPr>
          <w:rFonts w:hint="eastAsia" w:ascii="宋体" w:hAnsi="宋体"/>
          <w:kern w:val="0"/>
        </w:rPr>
        <w:t>版本控制系统应具备与需求敏捷、持续集成、持续交付、代码检测、自动化测试等工具集成的能力：</w:t>
      </w:r>
    </w:p>
    <w:p>
      <w:pPr>
        <w:widowControl/>
        <w:autoSpaceDE w:val="0"/>
        <w:autoSpaceDN w:val="0"/>
        <w:ind w:firstLine="420" w:firstLineChars="200"/>
        <w:rPr>
          <w:rFonts w:ascii="宋体"/>
          <w:kern w:val="0"/>
        </w:rPr>
      </w:pPr>
      <w:r>
        <w:rPr>
          <w:rFonts w:hint="eastAsia" w:ascii="宋体"/>
          <w:kern w:val="0"/>
        </w:rPr>
        <w:t>——应为变更、合并和评审提供Hook，用于触发自动化流程</w:t>
      </w:r>
    </w:p>
    <w:p>
      <w:pPr>
        <w:widowControl/>
        <w:autoSpaceDE w:val="0"/>
        <w:autoSpaceDN w:val="0"/>
        <w:ind w:firstLine="420" w:firstLineChars="200"/>
        <w:rPr>
          <w:rFonts w:ascii="宋体"/>
          <w:kern w:val="0"/>
        </w:rPr>
      </w:pPr>
      <w:r>
        <w:rPr>
          <w:rFonts w:hint="eastAsia" w:ascii="宋体"/>
          <w:kern w:val="0"/>
        </w:rPr>
        <w:t>——应提供CI/CD中基本功能的API，用于其他系统调用接入</w:t>
      </w:r>
    </w:p>
    <w:p>
      <w:pPr>
        <w:widowControl/>
        <w:autoSpaceDE w:val="0"/>
        <w:autoSpaceDN w:val="0"/>
        <w:ind w:firstLine="420" w:firstLineChars="200"/>
        <w:rPr>
          <w:rFonts w:ascii="宋体"/>
          <w:kern w:val="0"/>
        </w:rPr>
      </w:pPr>
      <w:r>
        <w:rPr>
          <w:rFonts w:hint="eastAsia" w:ascii="宋体"/>
          <w:kern w:val="0"/>
        </w:rPr>
        <w:t xml:space="preserve"> </w:t>
      </w:r>
    </w:p>
    <w:p>
      <w:pPr>
        <w:widowControl/>
        <w:autoSpaceDE w:val="0"/>
        <w:autoSpaceDN w:val="0"/>
        <w:ind w:firstLine="420" w:firstLineChars="200"/>
        <w:rPr>
          <w:rFonts w:ascii="宋体"/>
          <w:kern w:val="0"/>
        </w:rPr>
      </w:pPr>
      <w:r>
        <w:rPr>
          <w:rFonts w:hint="eastAsia" w:ascii="宋体" w:hAnsi="宋体"/>
          <w:kern w:val="0"/>
        </w:rPr>
        <w:t>版本控制系统可具备以下集成能力：</w:t>
      </w:r>
    </w:p>
    <w:p>
      <w:pPr>
        <w:widowControl/>
        <w:autoSpaceDE w:val="0"/>
        <w:autoSpaceDN w:val="0"/>
        <w:ind w:firstLine="420" w:firstLineChars="200"/>
        <w:rPr>
          <w:rFonts w:ascii="宋体"/>
          <w:kern w:val="0"/>
        </w:rPr>
      </w:pPr>
      <w:r>
        <w:rPr>
          <w:rFonts w:hint="eastAsia" w:ascii="宋体"/>
          <w:kern w:val="0"/>
        </w:rPr>
        <w:t>——支持OAuth等安全的三方认证能力，保证需求敏捷、持续集成、持续交付、代码检测、自动化测试等工具在访问版本资源时，访问权限受到当前操作人角色权限的限制</w:t>
      </w:r>
    </w:p>
    <w:p>
      <w:pPr>
        <w:widowControl/>
        <w:autoSpaceDE w:val="0"/>
        <w:autoSpaceDN w:val="0"/>
        <w:ind w:firstLine="420" w:firstLineChars="200"/>
        <w:rPr>
          <w:rFonts w:ascii="宋体"/>
          <w:kern w:val="0"/>
        </w:rPr>
      </w:pPr>
      <w:r>
        <w:rPr>
          <w:rFonts w:hint="eastAsia" w:ascii="宋体"/>
          <w:kern w:val="0"/>
        </w:rPr>
        <w:t>——提供</w:t>
      </w:r>
      <w:r>
        <w:rPr>
          <w:rFonts w:hint="eastAsia" w:ascii="宋体" w:hAnsi="宋体"/>
          <w:kern w:val="0"/>
          <w:highlight w:val="yellow"/>
        </w:rPr>
        <w:t>研发生命周期中所需功能</w:t>
      </w:r>
      <w:r>
        <w:rPr>
          <w:rFonts w:hint="eastAsia" w:ascii="宋体" w:hAnsi="宋体"/>
          <w:kern w:val="0"/>
        </w:rPr>
        <w:t>的</w:t>
      </w:r>
      <w:r>
        <w:rPr>
          <w:rFonts w:hint="eastAsia" w:ascii="宋体"/>
          <w:kern w:val="0"/>
        </w:rPr>
        <w:t>API，用于其它系统深度集成</w:t>
      </w:r>
    </w:p>
    <w:p>
      <w:pPr>
        <w:pStyle w:val="51"/>
        <w:numPr>
          <w:ilvl w:val="3"/>
          <w:numId w:val="2"/>
        </w:numPr>
        <w:spacing w:before="156" w:after="156"/>
        <w:rPr>
          <w:highlight w:val="red"/>
        </w:rPr>
      </w:pPr>
      <w:r>
        <w:rPr>
          <w:rFonts w:hint="eastAsia"/>
          <w:highlight w:val="red"/>
        </w:rPr>
        <w:t>其他能力（Others</w:t>
      </w:r>
      <w:r>
        <w:rPr>
          <w:highlight w:val="red"/>
        </w:rPr>
        <w:t>）</w:t>
      </w:r>
    </w:p>
    <w:p>
      <w:pPr>
        <w:widowControl/>
        <w:autoSpaceDE w:val="0"/>
        <w:autoSpaceDN w:val="0"/>
        <w:ind w:firstLine="420" w:firstLineChars="200"/>
        <w:rPr>
          <w:rFonts w:ascii="宋体"/>
          <w:kern w:val="0"/>
          <w:szCs w:val="21"/>
        </w:rPr>
      </w:pPr>
      <w:r>
        <w:rPr>
          <w:rFonts w:hint="eastAsia" w:ascii="宋体"/>
          <w:kern w:val="0"/>
        </w:rPr>
        <w:t>——可提供项目维度和团队维度的动态墙用于汇聚研发过程有关的消息和事件，使用会话的形式聚合研发过程中发生的事件与关键结点，并可使用移动终端查阅。</w:t>
      </w:r>
    </w:p>
    <w:p>
      <w:pPr>
        <w:widowControl/>
        <w:autoSpaceDE w:val="0"/>
        <w:autoSpaceDN w:val="0"/>
        <w:ind w:firstLine="420" w:firstLineChars="200"/>
        <w:rPr>
          <w:rFonts w:ascii="宋体"/>
          <w:kern w:val="0"/>
        </w:rPr>
      </w:pPr>
      <w:r>
        <w:rPr>
          <w:rFonts w:hint="eastAsia" w:ascii="宋体"/>
          <w:kern w:val="0"/>
        </w:rPr>
        <w:t>——会话墙能力可允许需求敏捷、持续集成、持续交付、代码检测、自动化测试等工具调用。</w:t>
      </w:r>
    </w:p>
    <w:p>
      <w:pPr>
        <w:pStyle w:val="51"/>
        <w:spacing w:before="156" w:after="156"/>
      </w:pPr>
      <w:r>
        <w:rPr>
          <w:rFonts w:hint="eastAsia"/>
        </w:rPr>
        <w:t>构建管理</w:t>
      </w:r>
    </w:p>
    <w:p>
      <w:pPr>
        <w:pStyle w:val="43"/>
      </w:pPr>
      <w:r>
        <w:rPr>
          <w:rFonts w:hint="eastAsia"/>
        </w:rPr>
        <w:t>构建是指从代码或其它产物构建出指定输出物的过程，构建管理是指管理以上过程涉及的任务、过程、策略和环境等必要因素。</w:t>
      </w:r>
    </w:p>
    <w:p>
      <w:pPr>
        <w:pStyle w:val="43"/>
      </w:pPr>
      <w:r>
        <w:rPr>
          <w:rFonts w:hint="eastAsia"/>
        </w:rPr>
        <w:t>应具备以下基本功能：</w:t>
      </w:r>
    </w:p>
    <w:p>
      <w:pPr>
        <w:pStyle w:val="43"/>
      </w:pPr>
      <w:r>
        <w:rPr>
          <w:rFonts w:hint="eastAsia"/>
        </w:rPr>
        <w:t>——通过配置模板或脚本初始化构建环境。</w:t>
      </w:r>
    </w:p>
    <w:p>
      <w:pPr>
        <w:pStyle w:val="43"/>
      </w:pPr>
      <w:r>
        <w:rPr>
          <w:rFonts w:hint="eastAsia"/>
        </w:rPr>
        <w:t>——通过配置模板或脚本定义构建任务。</w:t>
      </w:r>
    </w:p>
    <w:p>
      <w:pPr>
        <w:pStyle w:val="43"/>
      </w:pPr>
      <w:r>
        <w:rPr>
          <w:rFonts w:hint="eastAsia"/>
        </w:rPr>
        <w:t>——初始化环境和构建任务的配置模板或脚本的存储有版本管理，可配置标签。</w:t>
      </w:r>
    </w:p>
    <w:p>
      <w:pPr>
        <w:pStyle w:val="43"/>
      </w:pPr>
      <w:r>
        <w:rPr>
          <w:rFonts w:hint="eastAsia"/>
        </w:rPr>
        <w:t>——构建过程的输出可重定向到文件或日志服务，能够持久化存户和查询。</w:t>
      </w:r>
    </w:p>
    <w:p>
      <w:pPr>
        <w:pStyle w:val="43"/>
      </w:pPr>
      <w:r>
        <w:rPr>
          <w:rFonts w:hint="eastAsia"/>
        </w:rPr>
        <w:t>——构建过程可以设定执行时间，针对超时的情况可设定超时策略。</w:t>
      </w:r>
    </w:p>
    <w:p>
      <w:pPr>
        <w:pStyle w:val="43"/>
      </w:pPr>
      <w:r>
        <w:rPr>
          <w:rFonts w:hint="eastAsia"/>
        </w:rPr>
        <w:t>——构建过程的输出物设定输出地点、传输协议，针对输出失败的情况设定失败策略。</w:t>
      </w:r>
    </w:p>
    <w:p>
      <w:pPr>
        <w:pStyle w:val="43"/>
      </w:pPr>
      <w:r>
        <w:rPr>
          <w:rFonts w:hint="eastAsia"/>
        </w:rPr>
        <w:t>——构建过程的触发支持通过 HTTP RESTFUL 、GRPC 等多种方式触发任务执行。</w:t>
      </w:r>
    </w:p>
    <w:p>
      <w:pPr>
        <w:pStyle w:val="43"/>
      </w:pPr>
      <w:r>
        <w:rPr>
          <w:rFonts w:hint="eastAsia"/>
        </w:rPr>
        <w:t>——构建过程的结果可设定多中通知策略，支持 Email、IM 等。</w:t>
      </w:r>
    </w:p>
    <w:p>
      <w:pPr>
        <w:pStyle w:val="43"/>
      </w:pPr>
    </w:p>
    <w:p>
      <w:pPr>
        <w:pStyle w:val="43"/>
      </w:pPr>
      <w:r>
        <w:rPr>
          <w:rFonts w:hint="eastAsia"/>
        </w:rPr>
        <w:t>应具备以下高级功能：</w:t>
      </w:r>
    </w:p>
    <w:p>
      <w:pPr>
        <w:pStyle w:val="43"/>
      </w:pPr>
      <w:r>
        <w:rPr>
          <w:rFonts w:hint="eastAsia"/>
        </w:rPr>
        <w:t>——管理构建资源，针对构建任务设定优先级进行调度。</w:t>
      </w:r>
    </w:p>
    <w:p>
      <w:pPr>
        <w:pStyle w:val="43"/>
      </w:pPr>
      <w:r>
        <w:rPr>
          <w:rFonts w:hint="eastAsia"/>
        </w:rPr>
        <w:t>——能使用分布式系统管理构建任务。</w:t>
      </w:r>
    </w:p>
    <w:p>
      <w:pPr>
        <w:pStyle w:val="51"/>
        <w:spacing w:before="156" w:after="156"/>
      </w:pPr>
      <w:r>
        <w:rPr>
          <w:rFonts w:hint="eastAsia"/>
        </w:rPr>
        <w:t>持续集成</w:t>
      </w:r>
    </w:p>
    <w:p>
      <w:pPr>
        <w:pStyle w:val="43"/>
      </w:pPr>
      <w:r>
        <w:t>持续集成是指通过源代码构建软件的流程。应该包含以下基本功能：</w:t>
      </w:r>
    </w:p>
    <w:p>
      <w:pPr>
        <w:pStyle w:val="43"/>
      </w:pPr>
      <w:r>
        <w:t>——保存多个构建任务</w:t>
      </w:r>
    </w:p>
    <w:p>
      <w:pPr>
        <w:pStyle w:val="43"/>
      </w:pPr>
      <w:r>
        <w:t>——设置代码仓库地址，以及拉取源代码的凭据</w:t>
      </w:r>
    </w:p>
    <w:p>
      <w:pPr>
        <w:pStyle w:val="43"/>
      </w:pPr>
      <w:r>
        <w:t>——设置一个或多个构建命令</w:t>
      </w:r>
    </w:p>
    <w:p>
      <w:pPr>
        <w:pStyle w:val="43"/>
      </w:pPr>
      <w:r>
        <w:t>——支持多种源代码语言的编译</w:t>
      </w:r>
    </w:p>
    <w:p>
      <w:pPr>
        <w:pStyle w:val="43"/>
      </w:pPr>
      <w:r>
        <w:t>——支持多种源代码托管软件</w:t>
      </w:r>
    </w:p>
    <w:p>
      <w:pPr>
        <w:pStyle w:val="43"/>
      </w:pPr>
      <w:r>
        <w:t>——设置自动触发条件：定时触发，源代码变更触发</w:t>
      </w:r>
    </w:p>
    <w:p>
      <w:pPr>
        <w:pStyle w:val="43"/>
      </w:pPr>
      <w:r>
        <w:t>——构建任务应该含多个执行记录</w:t>
      </w:r>
    </w:p>
    <w:p>
      <w:pPr>
        <w:pStyle w:val="43"/>
      </w:pPr>
      <w:r>
        <w:t>——构建执行记录展示记录状态，以及结果</w:t>
      </w:r>
    </w:p>
    <w:p>
      <w:pPr>
        <w:pStyle w:val="43"/>
      </w:pPr>
      <w:r>
        <w:t>——构建执行记录展示构建过程产出的日志</w:t>
      </w:r>
    </w:p>
    <w:p>
      <w:pPr>
        <w:pStyle w:val="43"/>
      </w:pPr>
      <w:r>
        <w:t>——支持构建命令中执行软件单元测试</w:t>
      </w:r>
    </w:p>
    <w:p>
      <w:pPr>
        <w:pStyle w:val="43"/>
      </w:pPr>
      <w:r>
        <w:t>——支持执行静态源代码扫描</w:t>
      </w:r>
    </w:p>
    <w:p>
      <w:pPr>
        <w:pStyle w:val="43"/>
      </w:pPr>
      <w:r>
        <w:t>——支持定义构建执行环境</w:t>
      </w:r>
    </w:p>
    <w:p>
      <w:pPr>
        <w:pStyle w:val="43"/>
      </w:pPr>
      <w:r>
        <w:t>可以包含以下高级功能：</w:t>
      </w:r>
    </w:p>
    <w:p>
      <w:pPr>
        <w:pStyle w:val="43"/>
      </w:pPr>
      <w:r>
        <w:t>——可以支持提供执行持续集成依赖的服务，例如：数据库服务，缓存服务等</w:t>
      </w:r>
    </w:p>
    <w:p>
      <w:pPr>
        <w:pStyle w:val="43"/>
      </w:pPr>
      <w:r>
        <w:t>——构建执行记录中可以保存构建产出物</w:t>
      </w:r>
    </w:p>
    <w:p>
      <w:pPr>
        <w:pStyle w:val="43"/>
      </w:pPr>
      <w:r>
        <w:t>——构建执行记录中可以保存构建报告，单元测试报告，测试覆盖率报告</w:t>
      </w:r>
    </w:p>
    <w:p>
      <w:pPr>
        <w:pStyle w:val="43"/>
      </w:pPr>
      <w:r>
        <w:t>——可以保存构建产出物到第三方软件</w:t>
      </w:r>
    </w:p>
    <w:p>
      <w:pPr>
        <w:pStyle w:val="43"/>
      </w:pPr>
      <w:r>
        <w:t>——可以支持在一个构建任务中多个源代码仓库的</w:t>
      </w:r>
    </w:p>
    <w:p>
      <w:pPr>
        <w:pStyle w:val="43"/>
      </w:pPr>
      <w:r>
        <w:t>——可以支持定义构建任务超时时间，并在执行过程不允许</w:t>
      </w:r>
    </w:p>
    <w:p>
      <w:pPr>
        <w:pStyle w:val="43"/>
      </w:pPr>
      <w:r>
        <w:t>——支持构建容器镜像，以及推送构建的容器镜像到第三方软件</w:t>
      </w:r>
    </w:p>
    <w:p>
      <w:pPr>
        <w:pStyle w:val="43"/>
      </w:pPr>
      <w:r>
        <w:t>——支持源代码缓存</w:t>
      </w:r>
    </w:p>
    <w:p>
      <w:pPr>
        <w:pStyle w:val="43"/>
      </w:pPr>
      <w:r>
        <w:t>——支持触发其它构建任务，或者其它第三方软件</w:t>
      </w:r>
    </w:p>
    <w:p>
      <w:pPr>
        <w:pStyle w:val="43"/>
      </w:pPr>
      <w:r>
        <w:t>——支持定义执行超时时间</w:t>
      </w:r>
    </w:p>
    <w:p>
      <w:pPr>
        <w:pStyle w:val="43"/>
      </w:pPr>
      <w:r>
        <w:t>——建议在高级功能中添加：</w:t>
      </w:r>
    </w:p>
    <w:p>
      <w:pPr>
        <w:pStyle w:val="43"/>
      </w:pPr>
      <w:r>
        <w:t>——支持源码多分支管理策略的构建场景</w:t>
      </w:r>
    </w:p>
    <w:p>
      <w:pPr>
        <w:pStyle w:val="43"/>
      </w:pPr>
      <w:r>
        <w:t>——支持动态可伸缩的构建执行环境</w:t>
      </w:r>
    </w:p>
    <w:p>
      <w:pPr>
        <w:pStyle w:val="43"/>
      </w:pPr>
      <w:r>
        <w:t>——支持构建结果通知（及时消息、邮件等）</w:t>
      </w:r>
      <w:r>
        <w:rPr>
          <w:rFonts w:hint="eastAsia"/>
        </w:rPr>
        <w:t>(</w:t>
      </w:r>
      <w:r>
        <w:t>10.9</w:t>
      </w:r>
      <w:r>
        <w:rPr>
          <w:rFonts w:hint="eastAsia"/>
        </w:rPr>
        <w:t>)</w:t>
      </w:r>
    </w:p>
    <w:p>
      <w:pPr>
        <w:pStyle w:val="51"/>
        <w:spacing w:before="156" w:after="156"/>
      </w:pPr>
      <w:r>
        <w:rPr>
          <w:rFonts w:hint="eastAsia"/>
        </w:rPr>
        <w:t>流水线</w:t>
      </w:r>
    </w:p>
    <w:p>
      <w:pPr>
        <w:pStyle w:val="43"/>
        <w:rPr>
          <w:szCs w:val="21"/>
        </w:rPr>
      </w:pPr>
      <w:r>
        <w:rPr>
          <w:rFonts w:hint="eastAsia"/>
        </w:rPr>
        <w:t>流水线是将代码提交到部署上线整个过程中的自动化实现。应包含以下基础功能：</w:t>
      </w:r>
    </w:p>
    <w:p>
      <w:pPr>
        <w:pStyle w:val="43"/>
      </w:pPr>
      <w:r>
        <w:rPr>
          <w:rFonts w:hint="eastAsia"/>
        </w:rPr>
        <w:t>——支持集成</w:t>
      </w:r>
      <w:r>
        <w:rPr>
          <w:rFonts w:hint="eastAsia"/>
          <w:highlight w:val="magenta"/>
        </w:rPr>
        <w:t>调度</w:t>
      </w:r>
      <w:r>
        <w:rPr>
          <w:rFonts w:hint="eastAsia"/>
        </w:rPr>
        <w:t>代码托管、代码检查、编译构建、部署、测试、发布等任务，应实现提交代码后的端到端的产品自动化交付与发布</w:t>
      </w:r>
    </w:p>
    <w:p>
      <w:pPr>
        <w:pStyle w:val="43"/>
      </w:pPr>
      <w:r>
        <w:rPr>
          <w:rFonts w:hint="eastAsia"/>
        </w:rPr>
        <w:t>——支持业务流程按需定制，可选择要执行的步骤和顺序</w:t>
      </w:r>
    </w:p>
    <w:p>
      <w:pPr>
        <w:pStyle w:val="43"/>
        <w:rPr>
          <w:ins w:id="46" w:author="marssun(孙辰星)" w:date="2018-11-01T10:36:00Z"/>
        </w:rPr>
      </w:pPr>
      <w:r>
        <w:rPr>
          <w:rFonts w:hint="eastAsia"/>
        </w:rPr>
        <w:t>——支持级联调度与分层分级</w:t>
      </w:r>
      <w:ins w:id="47" w:author="marssun(孙辰星)" w:date="2018-11-01T10:38:00Z">
        <w:r>
          <w:rPr>
            <w:rFonts w:hint="eastAsia"/>
            <w:highlight w:val="green"/>
          </w:rPr>
          <w:t>(是否增加描述</w:t>
        </w:r>
      </w:ins>
      <w:r>
        <w:rPr>
          <w:rFonts w:hint="eastAsia"/>
          <w:highlight w:val="green"/>
        </w:rPr>
        <w:t>1101</w:t>
      </w:r>
      <w:ins w:id="48" w:author="marssun(孙辰星)" w:date="2018-11-01T10:38:00Z">
        <w:r>
          <w:rPr>
            <w:rFonts w:hint="eastAsia"/>
            <w:highlight w:val="green"/>
          </w:rPr>
          <w:t>)</w:t>
        </w:r>
      </w:ins>
    </w:p>
    <w:p>
      <w:pPr>
        <w:pStyle w:val="43"/>
      </w:pPr>
      <w:ins w:id="49" w:author="marssun(孙辰星)" w:date="2018-11-01T10:38:00Z">
        <w:r>
          <w:rPr>
            <w:highlight w:val="green"/>
          </w:rPr>
          <w:t>---</w:t>
        </w:r>
      </w:ins>
      <w:ins w:id="50" w:author="marssun(孙辰星)" w:date="2018-11-01T10:36:00Z">
        <w:r>
          <w:rPr>
            <w:rFonts w:hint="eastAsia"/>
            <w:highlight w:val="green"/>
          </w:rPr>
          <w:t>增加串行</w:t>
        </w:r>
      </w:ins>
      <w:ins w:id="51" w:author="marssun(孙辰星)" w:date="2018-11-01T10:37:00Z">
        <w:r>
          <w:rPr>
            <w:rFonts w:hint="eastAsia"/>
            <w:highlight w:val="green"/>
          </w:rPr>
          <w:t>并行能力的描述</w:t>
        </w:r>
      </w:ins>
      <w:r>
        <w:rPr>
          <w:rFonts w:hint="eastAsia"/>
          <w:highlight w:val="green"/>
        </w:rPr>
        <w:t>（1101）</w:t>
      </w:r>
    </w:p>
    <w:p>
      <w:pPr>
        <w:pStyle w:val="43"/>
      </w:pPr>
      <w:r>
        <w:rPr>
          <w:rFonts w:hint="eastAsia"/>
        </w:rPr>
        <w:t>——支持按时间计划或代码提交等多种触发方式</w:t>
      </w:r>
    </w:p>
    <w:p>
      <w:pPr>
        <w:pStyle w:val="43"/>
      </w:pPr>
      <w:r>
        <w:rPr>
          <w:rFonts w:hint="eastAsia"/>
        </w:rPr>
        <w:t>——支持流水线状态可视化，宜清晰呈现价值流动，宜及时准确定位问题</w:t>
      </w:r>
    </w:p>
    <w:p>
      <w:pPr>
        <w:pStyle w:val="43"/>
      </w:pPr>
      <w:r>
        <w:rPr>
          <w:rFonts w:hint="eastAsia"/>
        </w:rPr>
        <w:t>——支持参数配置</w:t>
      </w:r>
    </w:p>
    <w:p>
      <w:pPr>
        <w:pStyle w:val="43"/>
      </w:pPr>
      <w:r>
        <w:rPr>
          <w:rFonts w:hint="eastAsia"/>
          <w:highlight w:val="magenta"/>
        </w:rPr>
        <w:t>++增加质量管理控制,支持多种条件判断</w:t>
      </w:r>
    </w:p>
    <w:p>
      <w:pPr>
        <w:pStyle w:val="43"/>
      </w:pPr>
      <w:r>
        <w:rPr>
          <w:rFonts w:hint="eastAsia"/>
        </w:rPr>
        <w:t>流水线宜包含如下高级功能：</w:t>
      </w:r>
    </w:p>
    <w:p>
      <w:pPr>
        <w:pStyle w:val="43"/>
      </w:pPr>
      <w:r>
        <w:rPr>
          <w:rFonts w:hint="eastAsia"/>
        </w:rPr>
        <w:t>——支持人工审批</w:t>
      </w:r>
    </w:p>
    <w:p>
      <w:pPr>
        <w:pStyle w:val="51"/>
        <w:spacing w:before="156" w:after="156"/>
      </w:pPr>
      <w:r>
        <w:rPr>
          <w:rFonts w:hint="eastAsia"/>
        </w:rPr>
        <w:t>制品管理</w:t>
      </w:r>
    </w:p>
    <w:p>
      <w:pPr>
        <w:pStyle w:val="51"/>
        <w:numPr>
          <w:ilvl w:val="0"/>
          <w:numId w:val="0"/>
        </w:numPr>
        <w:spacing w:before="156" w:after="156"/>
      </w:pPr>
      <w:r>
        <w:rPr>
          <w:rFonts w:hint="eastAsia"/>
        </w:rPr>
        <w:t>专家建议：增加制品版本控制模块；另外是高级功能和基本功能划分的问题。</w:t>
      </w:r>
    </w:p>
    <w:p>
      <w:pPr>
        <w:pStyle w:val="43"/>
      </w:pPr>
      <w:r>
        <w:rPr>
          <w:rFonts w:hint="eastAsia"/>
        </w:rPr>
        <w:t>制品管理是对软件研发过程中生成的产物的管理，一般作为最终交付物完成发布和交付。 制品即构建过程的输出物，包括软件包，</w:t>
      </w:r>
      <w:r>
        <w:rPr>
          <w:rFonts w:hint="eastAsia"/>
          <w:highlight w:val="green"/>
        </w:rPr>
        <w:t>测试报告</w:t>
      </w:r>
      <w:ins w:id="52" w:author="marssun(孙辰星)" w:date="2018-11-01T10:46:00Z">
        <w:r>
          <w:rPr>
            <w:rFonts w:hint="eastAsia"/>
            <w:highlight w:val="green"/>
          </w:rPr>
          <w:t>(存疑,招商银行</w:t>
        </w:r>
      </w:ins>
      <w:ins w:id="53" w:author="marssun(孙辰星)" w:date="2018-11-01T10:48:00Z">
        <w:r>
          <w:rPr>
            <w:rFonts w:hint="eastAsia"/>
            <w:highlight w:val="green"/>
          </w:rPr>
          <w:t>,是否作为元数据</w:t>
        </w:r>
      </w:ins>
      <w:ins w:id="54" w:author="marssun(孙辰星)" w:date="2018-11-01T10:46:00Z">
        <w:r>
          <w:rPr>
            <w:rFonts w:hint="eastAsia"/>
            <w:highlight w:val="green"/>
          </w:rPr>
          <w:t>)</w:t>
        </w:r>
      </w:ins>
      <w:r>
        <w:rPr>
          <w:rFonts w:hint="eastAsia"/>
          <w:highlight w:val="green"/>
        </w:rPr>
        <w:t>，应用配置文件</w:t>
      </w:r>
      <w:ins w:id="55" w:author="marssun(孙辰星)" w:date="2018-11-01T10:46:00Z">
        <w:r>
          <w:rPr>
            <w:rFonts w:hint="eastAsia"/>
            <w:highlight w:val="green"/>
          </w:rPr>
          <w:t>(是否适合</w:t>
        </w:r>
      </w:ins>
      <w:ins w:id="56" w:author="marssun(孙辰星)" w:date="2018-11-01T10:47:00Z">
        <w:r>
          <w:rPr>
            <w:rFonts w:hint="eastAsia"/>
            <w:highlight w:val="green"/>
          </w:rPr>
          <w:t>作为制品,应当能够作为元数据</w:t>
        </w:r>
      </w:ins>
      <w:r>
        <w:rPr>
          <w:rFonts w:hint="eastAsia"/>
          <w:highlight w:val="green"/>
        </w:rPr>
        <w:t>1101</w:t>
      </w:r>
      <w:ins w:id="57" w:author="marssun(孙辰星)" w:date="2018-11-01T10:46:00Z">
        <w:r>
          <w:rPr>
            <w:rFonts w:hint="eastAsia"/>
            <w:highlight w:val="green"/>
          </w:rPr>
          <w:t>)</w:t>
        </w:r>
      </w:ins>
      <w:r>
        <w:rPr>
          <w:rFonts w:hint="eastAsia"/>
        </w:rPr>
        <w:t>等。 比如jar包、zip包、rpm包、docker镜像等。</w:t>
      </w:r>
    </w:p>
    <w:p>
      <w:pPr>
        <w:pStyle w:val="43"/>
        <w:rPr>
          <w:ins w:id="58" w:author="marssun(孙辰星)" w:date="2018-11-01T10:43:00Z"/>
        </w:rPr>
      </w:pPr>
      <w:r>
        <w:rPr>
          <w:rFonts w:hint="eastAsia"/>
        </w:rPr>
        <w:t>应包含以下基本功能：</w:t>
      </w:r>
    </w:p>
    <w:p>
      <w:pPr>
        <w:pStyle w:val="43"/>
      </w:pPr>
      <w:ins w:id="59" w:author="marssun(孙辰星)" w:date="2018-11-01T10:43:00Z">
        <w:r>
          <w:rPr>
            <w:rFonts w:hint="eastAsia"/>
            <w:highlight w:val="green"/>
          </w:rPr>
          <w:t>--</w:t>
        </w:r>
      </w:ins>
      <w:ins w:id="60" w:author="marssun(孙辰星)" w:date="2018-11-01T10:44:00Z">
        <w:r>
          <w:rPr>
            <w:rFonts w:hint="eastAsia"/>
            <w:highlight w:val="green"/>
          </w:rPr>
          <w:t>(缺少制品添加方式的描述(</w:t>
        </w:r>
      </w:ins>
      <w:ins w:id="61" w:author="marssun(孙辰星)" w:date="2018-11-01T10:45:00Z">
        <w:r>
          <w:rPr>
            <w:rFonts w:hint="eastAsia"/>
            <w:highlight w:val="green"/>
          </w:rPr>
          <w:t>谐云科技</w:t>
        </w:r>
      </w:ins>
      <w:ins w:id="62" w:author="marssun(孙辰星)" w:date="2018-11-01T10:44:00Z">
        <w:r>
          <w:rPr>
            <w:rFonts w:hint="eastAsia"/>
            <w:highlight w:val="green"/>
          </w:rPr>
          <w:t>)</w:t>
        </w:r>
      </w:ins>
      <w:r>
        <w:rPr>
          <w:rFonts w:hint="eastAsia"/>
          <w:highlight w:val="green"/>
        </w:rPr>
        <w:t>1101</w:t>
      </w:r>
      <w:ins w:id="63" w:author="marssun(孙辰星)" w:date="2018-11-01T10:44:00Z">
        <w:r>
          <w:rPr>
            <w:rFonts w:hint="eastAsia"/>
            <w:highlight w:val="green"/>
          </w:rPr>
          <w:t>)</w:t>
        </w:r>
      </w:ins>
    </w:p>
    <w:p>
      <w:pPr>
        <w:pStyle w:val="43"/>
      </w:pPr>
      <w:r>
        <w:rPr>
          <w:rFonts w:hint="eastAsia"/>
        </w:rPr>
        <w:t>——支持至少一种制品类型；</w:t>
      </w:r>
    </w:p>
    <w:p>
      <w:pPr>
        <w:pStyle w:val="43"/>
      </w:pPr>
      <w:r>
        <w:rPr>
          <w:rFonts w:hint="eastAsia"/>
        </w:rPr>
        <w:t>——为制品添加版本信息等元数据信息</w:t>
      </w:r>
      <w:ins w:id="64" w:author="marssun(孙辰星)" w:date="2018-11-01T10:56:00Z">
        <w:r>
          <w:rPr>
            <w:rFonts w:hint="eastAsia"/>
            <w:highlight w:val="green"/>
          </w:rPr>
          <w:t>(元数据信息希望能细化</w:t>
        </w:r>
      </w:ins>
      <w:ins w:id="65" w:author="marssun(孙辰星)" w:date="2018-11-01T10:56:00Z">
        <w:r>
          <w:rPr>
            <w:highlight w:val="green"/>
          </w:rPr>
          <w:t>,</w:t>
        </w:r>
      </w:ins>
      <w:ins w:id="66" w:author="marssun(孙辰星)" w:date="2018-11-01T10:58:00Z">
        <w:r>
          <w:rPr>
            <w:rFonts w:hint="eastAsia"/>
            <w:highlight w:val="green"/>
          </w:rPr>
          <w:t>烽火科技</w:t>
        </w:r>
      </w:ins>
      <w:r>
        <w:rPr>
          <w:rFonts w:hint="eastAsia"/>
          <w:highlight w:val="green"/>
        </w:rPr>
        <w:t>1101</w:t>
      </w:r>
      <w:ins w:id="67" w:author="marssun(孙辰星)" w:date="2018-11-01T10:56:00Z">
        <w:r>
          <w:rPr>
            <w:rFonts w:hint="eastAsia"/>
            <w:highlight w:val="green"/>
          </w:rPr>
          <w:t>)</w:t>
        </w:r>
      </w:ins>
      <w:r>
        <w:rPr>
          <w:rFonts w:hint="eastAsia"/>
        </w:rPr>
        <w:t>；</w:t>
      </w:r>
    </w:p>
    <w:p>
      <w:pPr>
        <w:pStyle w:val="43"/>
      </w:pPr>
      <w:r>
        <w:rPr>
          <w:rFonts w:hint="eastAsia"/>
        </w:rPr>
        <w:t>——使用制品的审计日志；</w:t>
      </w:r>
    </w:p>
    <w:p>
      <w:pPr>
        <w:pStyle w:val="43"/>
      </w:pPr>
      <w:r>
        <w:rPr>
          <w:rFonts w:hint="eastAsia"/>
        </w:rPr>
        <w:t>——基本的权限管理；</w:t>
      </w:r>
    </w:p>
    <w:p>
      <w:pPr>
        <w:pStyle w:val="43"/>
        <w:ind w:left="3780" w:hanging="3780" w:hangingChars="1800"/>
      </w:pPr>
      <w:r>
        <w:rPr>
          <w:rFonts w:hint="eastAsia"/>
        </w:rPr>
        <w:t xml:space="preserve">    ——代理其他制品库；</w:t>
      </w:r>
      <w:ins w:id="68" w:author="marssun(孙辰星)" w:date="2018-11-01T10:57:00Z">
        <w:r>
          <w:rPr>
            <w:rFonts w:hint="eastAsia"/>
            <w:highlight w:val="green"/>
          </w:rPr>
          <w:t>(不应该</w:t>
        </w:r>
      </w:ins>
      <w:ins w:id="69" w:author="marssun(孙辰星)" w:date="2018-11-01T10:58:00Z">
        <w:r>
          <w:rPr>
            <w:rFonts w:hint="eastAsia"/>
            <w:highlight w:val="green"/>
          </w:rPr>
          <w:t>作为基本功能,应作为高级</w:t>
        </w:r>
      </w:ins>
      <w:ins w:id="70" w:author="marssun(孙辰星)" w:date="2018-11-01T10:59:00Z">
        <w:r>
          <w:rPr>
            <w:rFonts w:hint="eastAsia"/>
            <w:highlight w:val="green"/>
          </w:rPr>
          <w:t>功能</w:t>
        </w:r>
      </w:ins>
      <w:ins w:id="71" w:author="marssun(孙辰星)" w:date="2018-11-01T10:58:00Z">
        <w:r>
          <w:rPr>
            <w:rFonts w:hint="eastAsia"/>
            <w:highlight w:val="green"/>
          </w:rPr>
          <w:t>,一些企业无法实现代理能力,平安银行</w:t>
        </w:r>
      </w:ins>
      <w:r>
        <w:rPr>
          <w:rFonts w:hint="eastAsia"/>
          <w:highlight w:val="green"/>
        </w:rPr>
        <w:t>1101</w:t>
      </w:r>
      <w:ins w:id="72" w:author="marssun(孙辰星)" w:date="2018-11-01T10:57:00Z">
        <w:r>
          <w:rPr>
            <w:rFonts w:hint="eastAsia"/>
            <w:highlight w:val="green"/>
          </w:rPr>
          <w:t>)</w:t>
        </w:r>
      </w:ins>
      <w:ins w:id="73" w:author="marssun(孙辰星)" w:date="2018-11-01T10:57:00Z">
        <w:r>
          <w:rPr>
            <w:rFonts w:hint="eastAsia"/>
          </w:rPr>
          <w:t xml:space="preserve"> </w:t>
        </w:r>
      </w:ins>
    </w:p>
    <w:p>
      <w:pPr>
        <w:pStyle w:val="43"/>
      </w:pPr>
      <w:r>
        <w:rPr>
          <w:rFonts w:hint="eastAsia"/>
        </w:rPr>
        <w:t>——检索制品；</w:t>
      </w:r>
    </w:p>
    <w:p>
      <w:pPr>
        <w:pStyle w:val="43"/>
      </w:pPr>
      <w:r>
        <w:rPr>
          <w:rFonts w:hint="eastAsia"/>
        </w:rPr>
        <w:t>——备份和恢复</w:t>
      </w:r>
    </w:p>
    <w:p>
      <w:pPr>
        <w:pStyle w:val="43"/>
        <w:rPr>
          <w:ins w:id="74" w:author="marssun(孙辰星)" w:date="2018-11-01T11:02:00Z"/>
        </w:rPr>
      </w:pPr>
      <w:r>
        <w:rPr>
          <w:rFonts w:hint="eastAsia"/>
        </w:rPr>
        <w:t>制品管理高级功能如下：</w:t>
      </w:r>
    </w:p>
    <w:p>
      <w:pPr>
        <w:pStyle w:val="43"/>
        <w:rPr>
          <w:del w:id="75" w:author="marssun(孙辰星)" w:date="2018-11-01T11:04:00Z"/>
        </w:rPr>
      </w:pPr>
    </w:p>
    <w:p>
      <w:pPr>
        <w:pStyle w:val="43"/>
      </w:pPr>
      <w:r>
        <w:rPr>
          <w:rFonts w:hint="eastAsia"/>
        </w:rPr>
        <w:t>——支持多种制品类型；</w:t>
      </w:r>
    </w:p>
    <w:p>
      <w:pPr>
        <w:pStyle w:val="43"/>
      </w:pPr>
      <w:r>
        <w:rPr>
          <w:rFonts w:hint="eastAsia"/>
        </w:rPr>
        <w:t>——制品分发支持大规模并发、全球加速；</w:t>
      </w:r>
      <w:ins w:id="76" w:author="marssun(孙辰星)" w:date="2018-11-01T10:43:00Z">
        <w:r>
          <w:rPr>
            <w:rFonts w:hint="eastAsia"/>
            <w:highlight w:val="green"/>
          </w:rPr>
          <w:t>(应当增加对场景的限制</w:t>
        </w:r>
      </w:ins>
      <w:r>
        <w:rPr>
          <w:rFonts w:hint="eastAsia"/>
          <w:highlight w:val="green"/>
        </w:rPr>
        <w:t>1101</w:t>
      </w:r>
      <w:ins w:id="77" w:author="marssun(孙辰星)" w:date="2018-11-01T10:43:00Z">
        <w:r>
          <w:rPr>
            <w:rFonts w:hint="eastAsia"/>
            <w:highlight w:val="green"/>
          </w:rPr>
          <w:t>)</w:t>
        </w:r>
      </w:ins>
    </w:p>
    <w:p>
      <w:pPr>
        <w:pStyle w:val="43"/>
      </w:pPr>
      <w:r>
        <w:rPr>
          <w:rFonts w:hint="eastAsia"/>
        </w:rPr>
        <w:t>——与持续交付系统高度集成；</w:t>
      </w:r>
      <w:ins w:id="78" w:author="marssun(孙辰星)" w:date="2018-11-01T11:14:00Z">
        <w:r>
          <w:rPr>
            <w:rFonts w:hint="eastAsia"/>
            <w:highlight w:val="green"/>
          </w:rPr>
          <w:t>(描述有欠缺,是否和</w:t>
        </w:r>
      </w:ins>
      <w:ins w:id="79" w:author="marssun(孙辰星)" w:date="2018-11-01T11:14:00Z">
        <w:r>
          <w:rPr>
            <w:highlight w:val="green"/>
          </w:rPr>
          <w:t>API</w:t>
        </w:r>
      </w:ins>
      <w:ins w:id="80" w:author="marssun(孙辰星)" w:date="2018-11-01T11:14:00Z">
        <w:r>
          <w:rPr>
            <w:rFonts w:hint="eastAsia"/>
            <w:highlight w:val="green"/>
          </w:rPr>
          <w:t>一行合并</w:t>
        </w:r>
      </w:ins>
      <w:ins w:id="81" w:author="marssun(孙辰星)" w:date="2018-11-01T11:15:00Z">
        <w:r>
          <w:rPr>
            <w:rFonts w:hint="eastAsia"/>
            <w:highlight w:val="green"/>
          </w:rPr>
          <w:t>谈集成能力</w:t>
        </w:r>
      </w:ins>
      <w:r>
        <w:rPr>
          <w:rFonts w:hint="eastAsia"/>
          <w:highlight w:val="green"/>
        </w:rPr>
        <w:t>1101</w:t>
      </w:r>
      <w:ins w:id="82" w:author="marssun(孙辰星)" w:date="2018-11-01T11:14:00Z">
        <w:r>
          <w:rPr>
            <w:rFonts w:hint="eastAsia"/>
            <w:highlight w:val="green"/>
          </w:rPr>
          <w:t>)</w:t>
        </w:r>
      </w:ins>
    </w:p>
    <w:p>
      <w:pPr>
        <w:pStyle w:val="43"/>
        <w:rPr>
          <w:ins w:id="83" w:author="marssun(孙辰星)" w:date="2018-11-01T11:04:00Z"/>
        </w:rPr>
      </w:pPr>
      <w:r>
        <w:rPr>
          <w:rFonts w:hint="eastAsia"/>
        </w:rPr>
        <w:t>——基于元数据信息实现制品的安全管控、晋级</w:t>
      </w:r>
      <w:ins w:id="84" w:author="marssun(孙辰星)" w:date="2018-11-01T11:15:00Z">
        <w:r>
          <w:rPr>
            <w:rFonts w:hint="eastAsia"/>
            <w:highlight w:val="green"/>
          </w:rPr>
          <w:t>(晋级描述不明</w:t>
        </w:r>
      </w:ins>
      <w:r>
        <w:rPr>
          <w:rFonts w:hint="eastAsia"/>
          <w:highlight w:val="green"/>
        </w:rPr>
        <w:t>1101</w:t>
      </w:r>
      <w:ins w:id="85" w:author="marssun(孙辰星)" w:date="2018-11-01T11:15:00Z">
        <w:r>
          <w:rPr>
            <w:rFonts w:hint="eastAsia"/>
            <w:highlight w:val="green"/>
          </w:rPr>
          <w:t>)</w:t>
        </w:r>
      </w:ins>
    </w:p>
    <w:p>
      <w:pPr>
        <w:pStyle w:val="43"/>
      </w:pPr>
      <w:ins w:id="86" w:author="marssun(孙辰星)" w:date="2018-11-01T11:04:00Z">
        <w:r>
          <w:rPr>
            <w:rFonts w:hint="eastAsia"/>
            <w:highlight w:val="green"/>
          </w:rPr>
          <w:t>是否应加入制品的安全熔断机制,当包不安全时快速熔断阻塞依赖(华三</w:t>
        </w:r>
      </w:ins>
      <w:r>
        <w:rPr>
          <w:rFonts w:hint="eastAsia"/>
          <w:highlight w:val="green"/>
        </w:rPr>
        <w:t>1101</w:t>
      </w:r>
      <w:ins w:id="87" w:author="marssun(孙辰星)" w:date="2018-11-01T11:04:00Z">
        <w:r>
          <w:rPr>
            <w:rFonts w:hint="eastAsia"/>
            <w:highlight w:val="green"/>
          </w:rPr>
          <w:t>)</w:t>
        </w:r>
      </w:ins>
    </w:p>
    <w:p>
      <w:pPr>
        <w:pStyle w:val="43"/>
      </w:pPr>
      <w:r>
        <w:rPr>
          <w:rFonts w:hint="eastAsia"/>
        </w:rPr>
        <w:t>——REST API支持；</w:t>
      </w:r>
    </w:p>
    <w:p>
      <w:pPr>
        <w:pStyle w:val="43"/>
      </w:pPr>
      <w:r>
        <w:rPr>
          <w:rFonts w:hint="eastAsia"/>
        </w:rPr>
        <w:t>——通过关键字、坐标数据、CheckSum等多种方式检索制品</w:t>
      </w:r>
    </w:p>
    <w:p>
      <w:pPr>
        <w:pStyle w:val="43"/>
      </w:pPr>
      <w:r>
        <w:rPr>
          <w:rFonts w:hint="eastAsia"/>
        </w:rPr>
        <w:t>——基于角色的权限管理</w:t>
      </w:r>
    </w:p>
    <w:p>
      <w:pPr>
        <w:pStyle w:val="43"/>
      </w:pPr>
      <w:r>
        <w:rPr>
          <w:rFonts w:hint="eastAsia"/>
        </w:rPr>
        <w:t>——基于自定义策略的访问控制</w:t>
      </w:r>
    </w:p>
    <w:p>
      <w:pPr>
        <w:pStyle w:val="43"/>
      </w:pPr>
      <w:r>
        <w:rPr>
          <w:rFonts w:hint="eastAsia"/>
        </w:rPr>
        <w:t>——制品文件安全扫描</w:t>
      </w:r>
    </w:p>
    <w:p>
      <w:pPr>
        <w:pStyle w:val="43"/>
      </w:pPr>
      <w:r>
        <w:rPr>
          <w:rFonts w:hint="eastAsia"/>
        </w:rPr>
        <w:t>——分析和查看制品依赖关系</w:t>
      </w:r>
    </w:p>
    <w:p>
      <w:pPr>
        <w:pStyle w:val="43"/>
      </w:pPr>
      <w:r>
        <w:rPr>
          <w:rFonts w:hint="eastAsia"/>
        </w:rPr>
        <w:t>——基于CheckSum的制品去重存储；</w:t>
      </w:r>
    </w:p>
    <w:p>
      <w:pPr>
        <w:pStyle w:val="43"/>
        <w:rPr>
          <w:ins w:id="88" w:author="marssun(孙辰星)" w:date="2018-11-01T11:11:00Z"/>
        </w:rPr>
      </w:pPr>
      <w:r>
        <w:rPr>
          <w:rFonts w:hint="eastAsia"/>
        </w:rPr>
        <w:t>——自定义制品清理/归档策略</w:t>
      </w:r>
      <w:ins w:id="89" w:author="marssun(孙辰星)" w:date="2018-11-01T11:05:00Z">
        <w:r>
          <w:rPr>
            <w:rFonts w:hint="eastAsia"/>
            <w:highlight w:val="green"/>
          </w:rPr>
          <w:t>(是否应该改为基本功能,</w:t>
        </w:r>
      </w:ins>
      <w:ins w:id="90" w:author="marssun(孙辰星)" w:date="2018-11-01T11:06:00Z">
        <w:r>
          <w:rPr>
            <w:rFonts w:hint="eastAsia"/>
            <w:highlight w:val="green"/>
          </w:rPr>
          <w:t>平安银行</w:t>
        </w:r>
      </w:ins>
      <w:ins w:id="91" w:author="marssun(孙辰星)" w:date="2018-11-01T11:10:00Z">
        <w:r>
          <w:rPr>
            <w:rFonts w:hint="eastAsia"/>
            <w:highlight w:val="green"/>
          </w:rPr>
          <w:t>,</w:t>
        </w:r>
      </w:ins>
      <w:ins w:id="92" w:author="marssun(孙辰星)" w:date="2018-11-01T11:11:00Z">
        <w:r>
          <w:rPr>
            <w:rFonts w:hint="eastAsia"/>
            <w:highlight w:val="green"/>
          </w:rPr>
          <w:t>征求下云产品</w:t>
        </w:r>
      </w:ins>
      <w:ins w:id="93" w:author="marssun(孙辰星)" w:date="2018-11-01T11:11:00Z">
        <w:r>
          <w:rPr>
            <w:rFonts w:hint="eastAsia"/>
            <w:highlight w:val="green"/>
            <w:u w:val="single"/>
          </w:rPr>
          <w:t>的建议</w:t>
        </w:r>
      </w:ins>
      <w:r>
        <w:rPr>
          <w:rFonts w:hint="eastAsia"/>
          <w:highlight w:val="green"/>
          <w:u w:val="single"/>
        </w:rPr>
        <w:t>1101</w:t>
      </w:r>
      <w:ins w:id="94" w:author="marssun(孙辰星)" w:date="2018-11-01T11:05:00Z">
        <w:r>
          <w:rPr>
            <w:rFonts w:hint="eastAsia"/>
            <w:highlight w:val="green"/>
            <w:u w:val="single"/>
          </w:rPr>
          <w:t>)</w:t>
        </w:r>
      </w:ins>
      <w:ins w:id="95" w:author="marssun(孙辰星)" w:date="2018-11-01T11:05:00Z">
        <w:r>
          <w:rPr>
            <w:rFonts w:hint="eastAsia"/>
            <w:u w:val="single"/>
          </w:rPr>
          <w:t xml:space="preserve"> </w:t>
        </w:r>
      </w:ins>
    </w:p>
    <w:p>
      <w:pPr>
        <w:pStyle w:val="43"/>
      </w:pPr>
      <w:ins w:id="96" w:author="marssun(孙辰星)" w:date="2018-11-01T11:11:00Z">
        <w:r>
          <w:rPr>
            <w:highlight w:val="green"/>
          </w:rPr>
          <w:t>--</w:t>
        </w:r>
      </w:ins>
      <w:ins w:id="97" w:author="marssun(孙辰星)" w:date="2018-11-01T11:12:00Z">
        <w:r>
          <w:rPr>
            <w:rFonts w:hint="eastAsia"/>
            <w:highlight w:val="green"/>
          </w:rPr>
          <w:t>(</w:t>
        </w:r>
      </w:ins>
      <w:ins w:id="98" w:author="marssun(孙辰星)" w:date="2018-11-01T11:11:00Z">
        <w:r>
          <w:rPr>
            <w:rFonts w:hint="eastAsia"/>
            <w:highlight w:val="green"/>
          </w:rPr>
          <w:t>是否增加配额</w:t>
        </w:r>
      </w:ins>
      <w:ins w:id="99" w:author="marssun(孙辰星)" w:date="2018-11-01T11:12:00Z">
        <w:r>
          <w:rPr>
            <w:rFonts w:hint="eastAsia"/>
            <w:highlight w:val="green"/>
          </w:rPr>
          <w:t>管理能力作为高级功能</w:t>
        </w:r>
      </w:ins>
      <w:r>
        <w:rPr>
          <w:rFonts w:hint="eastAsia"/>
          <w:highlight w:val="green"/>
        </w:rPr>
        <w:t>1101</w:t>
      </w:r>
      <w:ins w:id="100" w:author="marssun(孙辰星)" w:date="2018-11-01T11:12:00Z">
        <w:r>
          <w:rPr>
            <w:rFonts w:hint="eastAsia"/>
            <w:highlight w:val="green"/>
          </w:rPr>
          <w:t>)</w:t>
        </w:r>
      </w:ins>
    </w:p>
    <w:p>
      <w:pPr>
        <w:pStyle w:val="43"/>
      </w:pPr>
      <w:r>
        <w:rPr>
          <w:rFonts w:hint="eastAsia"/>
        </w:rPr>
        <w:t>——支持多种存储源，</w:t>
      </w:r>
      <w:ins w:id="101" w:author="marssun(孙辰星)" w:date="2018-11-01T11:13:00Z">
        <w:r>
          <w:rPr>
            <w:rFonts w:hint="eastAsia"/>
            <w:highlight w:val="green"/>
          </w:rPr>
          <w:t>(建议是写支持存储类型,不应出现具体厂商</w:t>
        </w:r>
      </w:ins>
      <w:r>
        <w:rPr>
          <w:rFonts w:hint="eastAsia"/>
          <w:highlight w:val="green"/>
        </w:rPr>
        <w:t>1101</w:t>
      </w:r>
      <w:ins w:id="102" w:author="marssun(孙辰星)" w:date="2018-11-01T11:13:00Z">
        <w:r>
          <w:rPr>
            <w:rFonts w:hint="eastAsia"/>
            <w:highlight w:val="green"/>
          </w:rPr>
          <w:t>)</w:t>
        </w:r>
      </w:ins>
      <w:ins w:id="103" w:author="marssun(孙辰星)" w:date="2018-11-01T11:13:00Z">
        <w:r>
          <w:rPr>
            <w:rFonts w:hint="eastAsia"/>
          </w:rPr>
          <w:t xml:space="preserve"> </w:t>
        </w:r>
      </w:ins>
      <w:r>
        <w:rPr>
          <w:rFonts w:hint="eastAsia"/>
        </w:rPr>
        <w:t>比如阿里云OSS、AWS的S3等</w:t>
      </w:r>
    </w:p>
    <w:p>
      <w:pPr>
        <w:pStyle w:val="51"/>
        <w:spacing w:before="156" w:after="156"/>
      </w:pPr>
      <w:r>
        <w:rPr>
          <w:rFonts w:hint="eastAsia"/>
        </w:rPr>
        <w:t>部署管理</w:t>
      </w:r>
    </w:p>
    <w:p>
      <w:pPr>
        <w:pStyle w:val="51"/>
        <w:numPr>
          <w:ilvl w:val="0"/>
          <w:numId w:val="0"/>
        </w:numPr>
        <w:spacing w:before="156" w:after="156"/>
      </w:pPr>
      <w:r>
        <w:rPr>
          <w:rFonts w:hint="eastAsia"/>
        </w:rPr>
        <w:t>专家建议：生产环境的管理还是测试环境？此处是生产管理的，专家建议包含生产环境和测试环境。</w:t>
      </w:r>
    </w:p>
    <w:p>
      <w:pPr>
        <w:pStyle w:val="43"/>
        <w:rPr>
          <w:ins w:id="104" w:author="marssun(孙辰星)" w:date="2018-11-01T11:32:00Z"/>
        </w:rPr>
      </w:pPr>
      <w:ins w:id="105" w:author="marssun(孙辰星)" w:date="2018-11-01T11:26:00Z">
        <w:r>
          <w:rPr>
            <w:rFonts w:hint="eastAsia"/>
            <w:highlight w:val="green"/>
          </w:rPr>
          <w:t>(</w:t>
        </w:r>
      </w:ins>
      <w:ins w:id="106" w:author="marssun(孙辰星)" w:date="2018-11-01T11:27:00Z">
        <w:r>
          <w:rPr>
            <w:rFonts w:hint="eastAsia"/>
            <w:highlight w:val="green"/>
          </w:rPr>
          <w:t>增加对测试等各类环境的描</w:t>
        </w:r>
      </w:ins>
      <w:ins w:id="107" w:author="marssun(孙辰星)" w:date="2018-11-01T11:27:00Z">
        <w:r>
          <w:rPr>
            <w:rFonts w:hint="eastAsia"/>
            <w:highlight w:val="green"/>
            <w:u w:val="single"/>
          </w:rPr>
          <w:t>述</w:t>
        </w:r>
      </w:ins>
      <w:r>
        <w:rPr>
          <w:rFonts w:hint="eastAsia"/>
          <w:highlight w:val="green"/>
          <w:u w:val="single"/>
        </w:rPr>
        <w:t>1101</w:t>
      </w:r>
      <w:ins w:id="108" w:author="marssun(孙辰星)" w:date="2018-11-01T11:26:00Z">
        <w:r>
          <w:rPr>
            <w:rFonts w:hint="eastAsia"/>
            <w:highlight w:val="green"/>
            <w:u w:val="single"/>
          </w:rPr>
          <w:t>)</w:t>
        </w:r>
      </w:ins>
      <w:r>
        <w:t>部署管理是DevOps持续交付中的一个重要环节，它借助自动化工具与统一规范，实现仓库版本到生产环境的自动化部署，提升开发和运维人员快速部署的能力。应该包含以下基本功能：</w:t>
      </w:r>
    </w:p>
    <w:p>
      <w:pPr>
        <w:pStyle w:val="43"/>
      </w:pPr>
      <w:ins w:id="109" w:author="marssun(孙辰星)" w:date="2018-11-01T11:33:00Z">
        <w:r>
          <w:rPr>
            <w:rFonts w:hint="eastAsia"/>
            <w:highlight w:val="green"/>
          </w:rPr>
          <w:t>----</w:t>
        </w:r>
      </w:ins>
      <w:ins w:id="110" w:author="marssun(孙辰星)" w:date="2018-11-01T11:32:00Z">
        <w:r>
          <w:rPr>
            <w:rFonts w:hint="eastAsia"/>
            <w:highlight w:val="green"/>
          </w:rPr>
          <w:t>是否应该有 权限</w:t>
        </w:r>
      </w:ins>
      <w:ins w:id="111" w:author="marssun(孙辰星)" w:date="2018-11-01T11:33:00Z">
        <w:r>
          <w:rPr>
            <w:rFonts w:hint="eastAsia"/>
            <w:highlight w:val="green"/>
          </w:rPr>
          <w:t>管理</w:t>
        </w:r>
      </w:ins>
      <w:r>
        <w:rPr>
          <w:rFonts w:hint="eastAsia"/>
          <w:highlight w:val="green"/>
        </w:rPr>
        <w:t>（1101）</w:t>
      </w:r>
    </w:p>
    <w:p>
      <w:pPr>
        <w:pStyle w:val="43"/>
      </w:pPr>
      <w:r>
        <w:t>——部署工具应具备批量（海量）并发部署的能力；</w:t>
      </w:r>
    </w:p>
    <w:p>
      <w:pPr>
        <w:pStyle w:val="43"/>
      </w:pPr>
      <w:r>
        <w:t>——支持灰度、全量</w:t>
      </w:r>
      <w:ins w:id="112" w:author="marssun(孙辰星)" w:date="2018-11-01T11:51:00Z">
        <w:r>
          <w:rPr>
            <w:rFonts w:hint="eastAsia"/>
            <w:highlight w:val="green"/>
          </w:rPr>
          <w:t>(是否是发布管理的概念,而不是</w:t>
        </w:r>
      </w:ins>
      <w:ins w:id="113" w:author="marssun(孙辰星)" w:date="2018-11-01T11:52:00Z">
        <w:r>
          <w:rPr>
            <w:rFonts w:hint="eastAsia"/>
            <w:highlight w:val="green"/>
          </w:rPr>
          <w:t>部署管</w:t>
        </w:r>
      </w:ins>
      <w:ins w:id="114" w:author="marssun(孙辰星)" w:date="2018-11-01T11:52:00Z">
        <w:r>
          <w:rPr>
            <w:rFonts w:hint="eastAsia"/>
            <w:highlight w:val="green"/>
            <w:u w:val="single"/>
          </w:rPr>
          <w:t>理</w:t>
        </w:r>
      </w:ins>
      <w:r>
        <w:rPr>
          <w:rFonts w:hint="eastAsia"/>
          <w:highlight w:val="green"/>
          <w:u w:val="single"/>
        </w:rPr>
        <w:t>1101</w:t>
      </w:r>
      <w:ins w:id="115" w:author="marssun(孙辰星)" w:date="2018-11-01T11:51:00Z">
        <w:r>
          <w:rPr>
            <w:rFonts w:hint="eastAsia"/>
            <w:highlight w:val="green"/>
            <w:u w:val="single"/>
          </w:rPr>
          <w:t>)</w:t>
        </w:r>
      </w:ins>
      <w:r>
        <w:t>等部署方案的实施，实现对生产环境的平滑升级；</w:t>
      </w:r>
    </w:p>
    <w:p>
      <w:pPr>
        <w:pStyle w:val="43"/>
      </w:pPr>
      <w:r>
        <w:t>——部署前支持备份上一版本的生产环境，在当前版本出现问题后能支持版本快速回退；</w:t>
      </w:r>
    </w:p>
    <w:p>
      <w:pPr>
        <w:pStyle w:val="43"/>
      </w:pPr>
      <w:r>
        <w:t xml:space="preserve">——支持业务配置文件的自动生成与下发以及统一管理； </w:t>
      </w:r>
    </w:p>
    <w:p>
      <w:pPr>
        <w:pStyle w:val="43"/>
      </w:pPr>
      <w:r>
        <w:t>——当业务架构调整后</w:t>
      </w:r>
      <w:ins w:id="116" w:author="marssun(孙辰星)" w:date="2018-11-01T11:24:00Z">
        <w:r>
          <w:rPr>
            <w:rFonts w:hint="eastAsia"/>
            <w:highlight w:val="green"/>
          </w:rPr>
          <w:t>(</w:t>
        </w:r>
      </w:ins>
      <w:ins w:id="117" w:author="marssun(孙辰星)" w:date="2018-11-01T11:25:00Z">
        <w:r>
          <w:rPr>
            <w:rFonts w:hint="eastAsia"/>
            <w:highlight w:val="green"/>
          </w:rPr>
          <w:t>存在疑问,</w:t>
        </w:r>
      </w:ins>
      <w:ins w:id="118" w:author="marssun(孙辰星)" w:date="2018-11-01T11:25:00Z">
        <w:r>
          <w:rPr>
            <w:highlight w:val="green"/>
          </w:rPr>
          <w:t>mark</w:t>
        </w:r>
      </w:ins>
      <w:r>
        <w:rPr>
          <w:rFonts w:hint="eastAsia"/>
          <w:highlight w:val="green"/>
        </w:rPr>
        <w:t>1101</w:t>
      </w:r>
      <w:ins w:id="119" w:author="marssun(孙辰星)" w:date="2018-11-01T11:24:00Z">
        <w:r>
          <w:rPr>
            <w:rFonts w:hint="eastAsia"/>
            <w:highlight w:val="green"/>
          </w:rPr>
          <w:t>)</w:t>
        </w:r>
      </w:ins>
      <w:r>
        <w:t>，部署方案</w:t>
      </w:r>
      <w:ins w:id="120" w:author="marssun(孙辰星)" w:date="2018-11-01T11:25:00Z">
        <w:r>
          <w:rPr>
            <w:rFonts w:hint="eastAsia"/>
            <w:highlight w:val="green"/>
          </w:rPr>
          <w:t>(范围较大</w:t>
        </w:r>
      </w:ins>
      <w:r>
        <w:rPr>
          <w:rFonts w:hint="eastAsia"/>
          <w:highlight w:val="green"/>
        </w:rPr>
        <w:t>1101</w:t>
      </w:r>
      <w:ins w:id="121" w:author="marssun(孙辰星)" w:date="2018-11-01T11:25:00Z">
        <w:r>
          <w:rPr>
            <w:rFonts w:hint="eastAsia"/>
            <w:highlight w:val="green"/>
          </w:rPr>
          <w:t>)</w:t>
        </w:r>
      </w:ins>
      <w:r>
        <w:t>仅需调整布署节点配置项即可</w:t>
      </w:r>
      <w:ins w:id="122" w:author="marssun(孙辰星)" w:date="2018-11-01T11:23:00Z">
        <w:r>
          <w:rPr>
            <w:rFonts w:hint="eastAsia"/>
            <w:highlight w:val="green"/>
            <w:u w:val="single"/>
          </w:rPr>
          <w:t>(</w:t>
        </w:r>
      </w:ins>
      <w:ins w:id="123" w:author="marssun(孙辰星)" w:date="2018-11-01T11:24:00Z">
        <w:r>
          <w:rPr>
            <w:rFonts w:hint="eastAsia"/>
            <w:highlight w:val="green"/>
            <w:u w:val="single"/>
          </w:rPr>
          <w:t>布</w:t>
        </w:r>
      </w:ins>
      <w:ins w:id="124" w:author="marssun(孙辰星)" w:date="2018-11-01T11:23:00Z">
        <w:r>
          <w:rPr>
            <w:rFonts w:hint="eastAsia"/>
            <w:highlight w:val="green"/>
            <w:u w:val="single"/>
          </w:rPr>
          <w:t>署节点指的是什么,</w:t>
        </w:r>
      </w:ins>
      <w:ins w:id="125" w:author="marssun(孙辰星)" w:date="2018-11-01T11:24:00Z">
        <w:r>
          <w:rPr>
            <w:rFonts w:hint="eastAsia"/>
            <w:highlight w:val="green"/>
            <w:u w:val="single"/>
          </w:rPr>
          <w:t>京东云</w:t>
        </w:r>
      </w:ins>
      <w:r>
        <w:rPr>
          <w:rFonts w:hint="eastAsia"/>
          <w:highlight w:val="green"/>
          <w:u w:val="single"/>
        </w:rPr>
        <w:t>1101</w:t>
      </w:r>
      <w:ins w:id="126" w:author="marssun(孙辰星)" w:date="2018-11-01T11:23:00Z">
        <w:r>
          <w:rPr>
            <w:rFonts w:hint="eastAsia"/>
            <w:highlight w:val="green"/>
            <w:u w:val="single"/>
          </w:rPr>
          <w:t>)</w:t>
        </w:r>
      </w:ins>
      <w:r>
        <w:t>；</w:t>
      </w:r>
    </w:p>
    <w:p>
      <w:pPr>
        <w:pStyle w:val="43"/>
      </w:pPr>
      <w:r>
        <w:t>——部署工具与业务架构松耦合，无需业务因布署方案或工具做任何改造；</w:t>
      </w:r>
    </w:p>
    <w:p>
      <w:pPr>
        <w:pStyle w:val="43"/>
      </w:pPr>
      <w:r>
        <w:t>——部署对象服务器支持windows、linux等主流操作系统；</w:t>
      </w:r>
    </w:p>
    <w:p>
      <w:pPr>
        <w:pStyle w:val="43"/>
      </w:pPr>
      <w:r>
        <w:t>——部署对象服务器在CMDB集中管理，与部署工具联动实现任意组合集群的版本部署；</w:t>
      </w:r>
    </w:p>
    <w:p>
      <w:pPr>
        <w:pStyle w:val="43"/>
      </w:pPr>
      <w:r>
        <w:t>可以包含以下高级功能：</w:t>
      </w:r>
    </w:p>
    <w:p>
      <w:pPr>
        <w:pStyle w:val="43"/>
      </w:pPr>
      <w:r>
        <w:t>——部署工具具备调度编排的能力，能同时对不同功能模块版本实现一次性全流程部署；</w:t>
      </w:r>
    </w:p>
    <w:p>
      <w:pPr>
        <w:pStyle w:val="43"/>
      </w:pPr>
      <w:r>
        <w:t>——支持上下文传输部署，即上一部署节点的输出能作为下一节点的前置条件或输入参数；</w:t>
      </w:r>
    </w:p>
    <w:p>
      <w:pPr>
        <w:pStyle w:val="51"/>
        <w:spacing w:before="156" w:after="156"/>
      </w:pPr>
      <w:r>
        <w:rPr>
          <w:rFonts w:hint="eastAsia"/>
        </w:rPr>
        <w:t>发布管理</w:t>
      </w:r>
    </w:p>
    <w:p>
      <w:pPr>
        <w:pStyle w:val="43"/>
      </w:pPr>
      <w:ins w:id="127" w:author="marssun(孙辰星)" w:date="2018-11-01T13:41:00Z">
        <w:r>
          <w:rPr>
            <w:rFonts w:hint="eastAsia"/>
            <w:highlight w:val="green"/>
          </w:rPr>
          <w:t>(如何描述对业务</w:t>
        </w:r>
      </w:ins>
      <w:ins w:id="128" w:author="marssun(孙辰星)" w:date="2018-11-01T13:42:00Z">
        <w:r>
          <w:rPr>
            <w:rFonts w:hint="eastAsia"/>
            <w:highlight w:val="green"/>
          </w:rPr>
          <w:t>影响</w:t>
        </w:r>
      </w:ins>
      <w:ins w:id="129" w:author="marssun(孙辰星)" w:date="2018-11-01T13:41:00Z">
        <w:r>
          <w:rPr>
            <w:rFonts w:hint="eastAsia"/>
            <w:highlight w:val="green"/>
          </w:rPr>
          <w:t>)</w:t>
        </w:r>
      </w:ins>
      <w:ins w:id="130" w:author="marssun(孙辰星)" w:date="2018-11-01T13:41:00Z">
        <w:r>
          <w:rPr>
            <w:rFonts w:hint="eastAsia"/>
          </w:rPr>
          <w:t xml:space="preserve"> </w:t>
        </w:r>
      </w:ins>
      <w:r>
        <w:t>发布管理是指一个应用或多个集成应用程序从</w:t>
      </w:r>
      <w:ins w:id="131" w:author="marssun(孙辰星)" w:date="2018-11-01T13:41:00Z">
        <w:r>
          <w:rPr>
            <w:rFonts w:hint="eastAsia"/>
            <w:highlight w:val="green"/>
          </w:rPr>
          <w:t>测试完成</w:t>
        </w:r>
      </w:ins>
      <w:del w:id="132" w:author="marssun(孙辰星)" w:date="2018-11-01T13:41:00Z">
        <w:r>
          <w:rPr>
            <w:highlight w:val="green"/>
          </w:rPr>
          <w:delText>开发测试</w:delText>
        </w:r>
      </w:del>
      <w:r>
        <w:t>到生产环境</w:t>
      </w:r>
      <w:ins w:id="133" w:author="marssun(孙辰星)" w:date="2018-11-01T13:41:00Z">
        <w:r>
          <w:rPr>
            <w:rFonts w:hint="eastAsia"/>
            <w:highlight w:val="green"/>
          </w:rPr>
          <w:t>用户可见的</w:t>
        </w:r>
      </w:ins>
      <w:del w:id="134" w:author="marssun(孙辰星)" w:date="2018-11-01T13:41:00Z">
        <w:r>
          <w:rPr>
            <w:highlight w:val="green"/>
          </w:rPr>
          <w:delText>完整</w:delText>
        </w:r>
      </w:del>
      <w:r>
        <w:t>发布流程</w:t>
      </w:r>
      <w:ins w:id="135" w:author="marssun(孙辰星)" w:date="2018-11-01T11:52:00Z">
        <w:r>
          <w:rPr>
            <w:rFonts w:hint="eastAsia"/>
            <w:highlight w:val="green"/>
          </w:rPr>
          <w:t>(定义混淆</w:t>
        </w:r>
      </w:ins>
      <w:ins w:id="136" w:author="marssun(孙辰星)" w:date="2018-11-01T11:53:00Z">
        <w:r>
          <w:rPr>
            <w:rFonts w:hint="eastAsia"/>
            <w:highlight w:val="green"/>
          </w:rPr>
          <w:t>,如何和部署区分</w:t>
        </w:r>
      </w:ins>
      <w:ins w:id="137" w:author="marssun(孙辰星)" w:date="2018-11-01T11:52:00Z">
        <w:r>
          <w:rPr>
            <w:rFonts w:hint="eastAsia"/>
            <w:highlight w:val="green"/>
          </w:rPr>
          <w:t>,华为</w:t>
        </w:r>
      </w:ins>
      <w:r>
        <w:rPr>
          <w:rFonts w:hint="eastAsia"/>
          <w:highlight w:val="green"/>
        </w:rPr>
        <w:t>1101</w:t>
      </w:r>
      <w:ins w:id="138" w:author="marssun(孙辰星)" w:date="2018-11-01T11:52:00Z">
        <w:r>
          <w:rPr>
            <w:rFonts w:hint="eastAsia"/>
            <w:highlight w:val="green"/>
          </w:rPr>
          <w:t>)</w:t>
        </w:r>
      </w:ins>
      <w:r>
        <w:t>。应包含以下：</w:t>
      </w:r>
    </w:p>
    <w:p>
      <w:pPr>
        <w:pStyle w:val="43"/>
      </w:pPr>
      <w:r>
        <w:t>应包含以下基本功能：</w:t>
      </w:r>
    </w:p>
    <w:p>
      <w:pPr>
        <w:pStyle w:val="43"/>
      </w:pPr>
      <w:r>
        <w:t>——发布计划，规划软件程序的整体发布计划，包含但不限于：谁在何时、何地、怎样、发布了什么。以及对比发布计划和发布状态的能力。</w:t>
      </w:r>
    </w:p>
    <w:p>
      <w:pPr>
        <w:pStyle w:val="43"/>
      </w:pPr>
      <w:r>
        <w:t>——发布定义，定义发布流程和审批工作流。</w:t>
      </w:r>
    </w:p>
    <w:p>
      <w:pPr>
        <w:pStyle w:val="43"/>
        <w:rPr>
          <w:ins w:id="139" w:author="marssun(孙辰星)" w:date="2018-11-01T13:40:00Z"/>
        </w:rPr>
      </w:pPr>
      <w:r>
        <w:t>——发布策略，通过选择进行发布的目标环境、超时时间、暂停点、灰度发布等发布的具体策略，执行对应的发布动作；发布策略包含并不限于一键式发布，零停机发布、灰度发布、金丝雀发布等</w:t>
      </w:r>
    </w:p>
    <w:p>
      <w:pPr>
        <w:pStyle w:val="43"/>
      </w:pPr>
      <w:ins w:id="140" w:author="marssun(孙辰星)" w:date="2018-11-01T13:46:00Z">
        <w:r>
          <w:rPr>
            <w:rFonts w:hint="eastAsia"/>
            <w:highlight w:val="green"/>
          </w:rPr>
          <w:t>----(</w:t>
        </w:r>
      </w:ins>
      <w:ins w:id="141" w:author="marssun(孙辰星)" w:date="2018-11-01T13:40:00Z">
        <w:r>
          <w:rPr>
            <w:rFonts w:hint="eastAsia"/>
            <w:highlight w:val="green"/>
          </w:rPr>
          <w:t>与</w:t>
        </w:r>
      </w:ins>
      <w:ins w:id="142" w:author="marssun(孙辰星)" w:date="2018-11-01T13:46:00Z">
        <w:r>
          <w:rPr>
            <w:rFonts w:hint="eastAsia"/>
            <w:highlight w:val="green"/>
          </w:rPr>
          <w:t>布</w:t>
        </w:r>
      </w:ins>
      <w:ins w:id="143" w:author="marssun(孙辰星)" w:date="2018-11-01T13:40:00Z">
        <w:r>
          <w:rPr>
            <w:rFonts w:hint="eastAsia"/>
            <w:highlight w:val="green"/>
          </w:rPr>
          <w:t>署管理关联</w:t>
        </w:r>
      </w:ins>
      <w:r>
        <w:rPr>
          <w:rFonts w:hint="eastAsia"/>
          <w:highlight w:val="green"/>
        </w:rPr>
        <w:t>1101</w:t>
      </w:r>
      <w:ins w:id="144" w:author="marssun(孙辰星)" w:date="2018-11-01T13:46:00Z">
        <w:r>
          <w:rPr>
            <w:rFonts w:hint="eastAsia"/>
            <w:highlight w:val="green"/>
          </w:rPr>
          <w:t>)</w:t>
        </w:r>
      </w:ins>
    </w:p>
    <w:p>
      <w:pPr>
        <w:pStyle w:val="43"/>
      </w:pPr>
      <w:r>
        <w:t>——发布执行，自动化地执行发布策略，如策略中有暂停点，应验证后继续执行发布</w:t>
      </w:r>
    </w:p>
    <w:p>
      <w:pPr>
        <w:pStyle w:val="43"/>
      </w:pPr>
      <w:r>
        <w:t>——发布确认，通过发布规划中软件发布的确认点，进行发布确认，如与预期不一致，可快速回滚到发布前的软件版本</w:t>
      </w:r>
    </w:p>
    <w:p>
      <w:pPr>
        <w:pStyle w:val="43"/>
      </w:pPr>
      <w:r>
        <w:t>可以包含以下高级功能：</w:t>
      </w:r>
    </w:p>
    <w:p>
      <w:pPr>
        <w:pStyle w:val="43"/>
      </w:pPr>
      <w:r>
        <w:t>——发布决策，实现个角色的协同，评审决策，控制应用版本向后续环境的流动</w:t>
      </w:r>
    </w:p>
    <w:p>
      <w:pPr>
        <w:pStyle w:val="43"/>
      </w:pPr>
      <w:r>
        <w:t>——风险评估与质量门禁，提供发布影响分析视图，可快速查看发布产品的发布风险，在关键节点控制版本质量，支持自动质量门禁</w:t>
      </w:r>
    </w:p>
    <w:p>
      <w:pPr>
        <w:pStyle w:val="43"/>
      </w:pPr>
      <w:r>
        <w:t>——发布度量，发布报告视图，提供发布的状态报告与历史发布数据</w:t>
      </w:r>
    </w:p>
    <w:p>
      <w:pPr>
        <w:pStyle w:val="51"/>
        <w:spacing w:before="156" w:after="156"/>
      </w:pPr>
      <w:r>
        <w:rPr>
          <w:rFonts w:hint="eastAsia"/>
        </w:rPr>
        <w:t>环境管理</w:t>
      </w:r>
    </w:p>
    <w:p>
      <w:pPr>
        <w:pStyle w:val="43"/>
      </w:pPr>
      <w:r>
        <w:rPr>
          <w:rFonts w:hint="eastAsia"/>
        </w:rPr>
        <w:t>环境管理是一种配置管理活动，确保应用在多个环境之间达到持续交付的目的。应该包含以下基本功能：</w:t>
      </w:r>
    </w:p>
    <w:p>
      <w:pPr>
        <w:pStyle w:val="43"/>
      </w:pPr>
      <w:r>
        <w:rPr>
          <w:rFonts w:hint="eastAsia"/>
        </w:rPr>
        <w:t>——可以定义不同的环境类型（开发、测试、预发布及生产环境）；</w:t>
      </w:r>
    </w:p>
    <w:p>
      <w:pPr>
        <w:pStyle w:val="43"/>
      </w:pPr>
      <w:r>
        <w:rPr>
          <w:rFonts w:hint="eastAsia"/>
        </w:rPr>
        <w:t>——可以定义不同的环境依赖资源信息及其配置，比如主机、容器集群、DNS、中间件、其他基础设施服务等等；</w:t>
      </w:r>
    </w:p>
    <w:p>
      <w:pPr>
        <w:pStyle w:val="43"/>
      </w:pPr>
      <w:r>
        <w:rPr>
          <w:rFonts w:hint="eastAsia"/>
        </w:rPr>
        <w:t>——可以根据环境的配置快速生成交付</w:t>
      </w:r>
      <w:ins w:id="145" w:author="marssun(孙辰星)" w:date="2018-11-01T14:07:00Z">
        <w:r>
          <w:rPr>
            <w:highlight w:val="green"/>
          </w:rPr>
          <w:t>(</w:t>
        </w:r>
      </w:ins>
      <w:ins w:id="146" w:author="marssun(孙辰星)" w:date="2018-11-01T14:07:00Z">
        <w:r>
          <w:rPr>
            <w:rFonts w:hint="eastAsia"/>
            <w:highlight w:val="green"/>
          </w:rPr>
          <w:t>交付一词不妥</w:t>
        </w:r>
      </w:ins>
      <w:r>
        <w:rPr>
          <w:rFonts w:hint="eastAsia"/>
          <w:highlight w:val="green"/>
        </w:rPr>
        <w:t>1101</w:t>
      </w:r>
      <w:ins w:id="147" w:author="marssun(孙辰星)" w:date="2018-11-01T14:07:00Z">
        <w:r>
          <w:rPr>
            <w:rFonts w:hint="eastAsia"/>
            <w:highlight w:val="green"/>
          </w:rPr>
          <w:t xml:space="preserve"> </w:t>
        </w:r>
      </w:ins>
      <w:ins w:id="148" w:author="marssun(孙辰星)" w:date="2018-11-01T14:07:00Z">
        <w:r>
          <w:rPr>
            <w:highlight w:val="green"/>
          </w:rPr>
          <w:t>)</w:t>
        </w:r>
      </w:ins>
      <w:ins w:id="149" w:author="marssun(孙辰星)" w:date="2018-11-01T14:07:00Z">
        <w:r>
          <w:rPr/>
          <w:t xml:space="preserve"> </w:t>
        </w:r>
      </w:ins>
      <w:r>
        <w:rPr>
          <w:rFonts w:hint="eastAsia"/>
        </w:rPr>
        <w:t>环境；</w:t>
      </w:r>
    </w:p>
    <w:p>
      <w:pPr>
        <w:pStyle w:val="43"/>
      </w:pPr>
      <w:r>
        <w:rPr>
          <w:rFonts w:hint="eastAsia"/>
        </w:rPr>
        <w:t>——可以让环境的配置信息存储在构件库中，版本化控制配置信息；</w:t>
      </w:r>
      <w:ins w:id="150" w:author="marssun(孙辰星)" w:date="2018-11-01T14:12:00Z">
        <w:r>
          <w:rPr>
            <w:rFonts w:hint="eastAsia"/>
            <w:highlight w:val="green"/>
          </w:rPr>
          <w:t>(构</w:t>
        </w:r>
      </w:ins>
      <w:ins w:id="151" w:author="marssun(孙辰星)" w:date="2018-11-01T14:13:00Z">
        <w:r>
          <w:rPr>
            <w:rFonts w:hint="eastAsia"/>
            <w:highlight w:val="green"/>
          </w:rPr>
          <w:t>件</w:t>
        </w:r>
      </w:ins>
      <w:ins w:id="152" w:author="marssun(孙辰星)" w:date="2018-11-01T14:12:00Z">
        <w:r>
          <w:rPr>
            <w:rFonts w:hint="eastAsia"/>
            <w:highlight w:val="green"/>
          </w:rPr>
          <w:t>库</w:t>
        </w:r>
      </w:ins>
      <w:ins w:id="153" w:author="marssun(孙辰星)" w:date="2018-11-01T14:13:00Z">
        <w:r>
          <w:rPr>
            <w:rFonts w:hint="eastAsia"/>
            <w:highlight w:val="green"/>
          </w:rPr>
          <w:t>的含义不清</w:t>
        </w:r>
      </w:ins>
      <w:ins w:id="154" w:author="marssun(孙辰星)" w:date="2018-11-01T14:16:00Z">
        <w:r>
          <w:rPr>
            <w:rFonts w:hint="eastAsia"/>
            <w:highlight w:val="green"/>
          </w:rPr>
          <w:t>，</w:t>
        </w:r>
      </w:ins>
      <w:ins w:id="155" w:author="marssun(孙辰星)" w:date="2018-11-01T14:15:00Z">
        <w:r>
          <w:rPr>
            <w:rFonts w:hint="eastAsia"/>
            <w:highlight w:val="green"/>
          </w:rPr>
          <w:t>应当</w:t>
        </w:r>
      </w:ins>
      <w:ins w:id="156" w:author="marssun(孙辰星)" w:date="2018-11-01T14:16:00Z">
        <w:r>
          <w:rPr>
            <w:rFonts w:hint="eastAsia"/>
            <w:highlight w:val="green"/>
          </w:rPr>
          <w:t>澄清</w:t>
        </w:r>
      </w:ins>
      <w:ins w:id="157" w:author="marssun(孙辰星)" w:date="2018-11-01T14:12:00Z">
        <w:r>
          <w:rPr>
            <w:rFonts w:hint="eastAsia"/>
            <w:highlight w:val="green"/>
          </w:rPr>
          <w:t>)</w:t>
        </w:r>
      </w:ins>
    </w:p>
    <w:p>
      <w:pPr>
        <w:pStyle w:val="43"/>
      </w:pPr>
      <w:r>
        <w:rPr>
          <w:rFonts w:hint="eastAsia"/>
        </w:rPr>
        <w:t>——可以支持应用运行的环境是静态主机集群或者是动态的容器集群；</w:t>
      </w:r>
    </w:p>
    <w:p>
      <w:pPr>
        <w:pStyle w:val="43"/>
      </w:pPr>
      <w:r>
        <w:rPr>
          <w:rFonts w:hint="eastAsia"/>
        </w:rPr>
        <w:t>——可以支持不同的应用有不同的基础设施及服务依赖；</w:t>
      </w:r>
    </w:p>
    <w:p>
      <w:pPr>
        <w:pStyle w:val="43"/>
      </w:pPr>
      <w:r>
        <w:rPr>
          <w:rFonts w:hint="eastAsia"/>
        </w:rPr>
        <w:t>——可以支持不同的对象分块构建，比如说构建基础设施、构建中间件或者操作系统环境等等；</w:t>
      </w:r>
    </w:p>
    <w:p>
      <w:pPr>
        <w:pStyle w:val="43"/>
      </w:pPr>
      <w:r>
        <w:rPr>
          <w:rFonts w:hint="eastAsia"/>
        </w:rPr>
        <w:t>——可以支持不同的环境采用不同的构建技术，比如说虚拟化、容器等等，但测试环境和生产环境必须类似；</w:t>
      </w:r>
    </w:p>
    <w:p>
      <w:pPr>
        <w:pStyle w:val="43"/>
      </w:pPr>
      <w:r>
        <w:rPr>
          <w:rFonts w:hint="eastAsia"/>
        </w:rPr>
        <w:t>——可以支持环境的配置信息与应用或者项目关联；</w:t>
      </w:r>
    </w:p>
    <w:p>
      <w:pPr>
        <w:pStyle w:val="43"/>
      </w:pPr>
      <w:r>
        <w:rPr>
          <w:rFonts w:hint="eastAsia"/>
        </w:rPr>
        <w:t>——对环境提供监控功能；</w:t>
      </w:r>
    </w:p>
    <w:p>
      <w:pPr>
        <w:pStyle w:val="43"/>
      </w:pPr>
      <w:r>
        <w:rPr>
          <w:rFonts w:hint="eastAsia"/>
        </w:rPr>
        <w:t>可以包含以下高级功能：</w:t>
      </w:r>
    </w:p>
    <w:p>
      <w:pPr>
        <w:pStyle w:val="43"/>
      </w:pPr>
      <w:r>
        <w:rPr>
          <w:rFonts w:hint="eastAsia"/>
        </w:rPr>
        <w:t>——提供与不同的配置管理工具对接功能；</w:t>
      </w:r>
    </w:p>
    <w:p>
      <w:pPr>
        <w:pStyle w:val="43"/>
      </w:pPr>
      <w:r>
        <w:rPr>
          <w:rFonts w:hint="eastAsia"/>
          <w:highlight w:val="green"/>
        </w:rPr>
        <w:t>——提供与不同</w:t>
      </w:r>
      <w:ins w:id="158" w:author="marssun(孙辰星)" w:date="2018-11-01T11:41:00Z">
        <w:r>
          <w:rPr>
            <w:rFonts w:hint="eastAsia"/>
            <w:highlight w:val="green"/>
          </w:rPr>
          <w:t>制品</w:t>
        </w:r>
      </w:ins>
      <w:del w:id="159" w:author="marssun(孙辰星)" w:date="2018-11-01T11:41:00Z">
        <w:r>
          <w:rPr>
            <w:rFonts w:hint="eastAsia"/>
            <w:highlight w:val="green"/>
          </w:rPr>
          <w:delText>构件</w:delText>
        </w:r>
      </w:del>
      <w:r>
        <w:rPr>
          <w:rFonts w:hint="eastAsia"/>
          <w:highlight w:val="green"/>
        </w:rPr>
        <w:t>库对接功能，比如说</w:t>
      </w:r>
      <w:ins w:id="160" w:author="marssun(孙辰星)" w:date="2018-11-01T11:41:00Z">
        <w:r>
          <w:rPr>
            <w:highlight w:val="green"/>
          </w:rPr>
          <w:t>maven</w:t>
        </w:r>
      </w:ins>
      <w:ins w:id="161" w:author="marssun(孙辰星)" w:date="2018-11-01T11:41:00Z">
        <w:r>
          <w:rPr>
            <w:rFonts w:hint="eastAsia"/>
            <w:highlight w:val="green"/>
          </w:rPr>
          <w:t>仓库和容器仓库</w:t>
        </w:r>
      </w:ins>
      <w:del w:id="162" w:author="marssun(孙辰星)" w:date="2018-11-01T11:42:00Z">
        <w:r>
          <w:rPr>
            <w:rFonts w:hint="eastAsia"/>
            <w:highlight w:val="green"/>
          </w:rPr>
          <w:delText>artifactory、harbor</w:delText>
        </w:r>
      </w:del>
      <w:r>
        <w:rPr>
          <w:rFonts w:hint="eastAsia"/>
          <w:highlight w:val="green"/>
        </w:rPr>
        <w:t>等等（1101）</w:t>
      </w:r>
      <w:r>
        <w:rPr>
          <w:rFonts w:hint="eastAsia"/>
        </w:rPr>
        <w:t>；</w:t>
      </w:r>
    </w:p>
    <w:p>
      <w:pPr>
        <w:pStyle w:val="43"/>
      </w:pPr>
      <w:r>
        <w:rPr>
          <w:rFonts w:hint="eastAsia"/>
        </w:rPr>
        <w:t>——提供开放式的API供外围平台编排调用；</w:t>
      </w:r>
    </w:p>
    <w:p>
      <w:pPr>
        <w:pStyle w:val="43"/>
      </w:pPr>
      <w:r>
        <w:rPr>
          <w:rFonts w:hint="eastAsia"/>
        </w:rPr>
        <w:t>——提供所有环境的变更日志和审计功能；</w:t>
      </w:r>
    </w:p>
    <w:p>
      <w:pPr>
        <w:pStyle w:val="43"/>
      </w:pPr>
      <w:r>
        <w:rPr>
          <w:rFonts w:hint="eastAsia"/>
        </w:rPr>
        <w:t>——提供环境配置信息的权限控制；</w:t>
      </w:r>
    </w:p>
    <w:p>
      <w:pPr>
        <w:pStyle w:val="43"/>
      </w:pPr>
      <w:r>
        <w:rPr>
          <w:rFonts w:hint="eastAsia"/>
        </w:rPr>
        <w:t>——提供测试验证的工具来验证环境的有效性；</w:t>
      </w:r>
    </w:p>
    <w:p>
      <w:pPr>
        <w:pStyle w:val="51"/>
        <w:spacing w:before="156" w:after="156"/>
        <w:rPr>
          <w:highlight w:val="red"/>
        </w:rPr>
      </w:pPr>
      <w:r>
        <w:rPr>
          <w:rFonts w:hint="eastAsia"/>
          <w:highlight w:val="red"/>
        </w:rPr>
        <w:t>数据管理（待定）</w:t>
      </w:r>
    </w:p>
    <w:p>
      <w:pPr>
        <w:pStyle w:val="43"/>
      </w:pPr>
      <w:r>
        <w:rPr>
          <w:rFonts w:hint="eastAsia"/>
          <w:highlight w:val="yellow"/>
        </w:rPr>
        <w:t>数据管理xxxxxx。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rPr>
          <w:rFonts w:hint="eastAsia"/>
        </w:rPr>
        <w:t>应用配置管理</w:t>
      </w:r>
    </w:p>
    <w:p>
      <w:pPr>
        <w:pStyle w:val="43"/>
        <w:ind w:firstLine="0" w:firstLineChars="0"/>
        <w:rPr>
          <w:ins w:id="163" w:author="marssun(孙辰星)" w:date="2018-11-01T14:23:00Z"/>
        </w:rPr>
      </w:pPr>
    </w:p>
    <w:p>
      <w:pPr>
        <w:pStyle w:val="43"/>
      </w:pPr>
      <w:r>
        <w:rPr>
          <w:rFonts w:hint="eastAsia"/>
        </w:rPr>
        <w:t>应用配置是指应用启动或动态运行时影响应用行为的配置项，典型例子如数据库连接串(含用户名密码)，本地服务线程池数，RPC连接超时时间设置，三方软件LicenseKey，等。应用配置管理，是对应用配置进行集中式管理的系统和方法。采用应用配置管理，可以让配置发布有效解耦程序开发，程序发布等流程，并让程序能动态响应配置的变更，提高DevOps效率。</w:t>
      </w:r>
    </w:p>
    <w:p>
      <w:pPr>
        <w:pStyle w:val="43"/>
      </w:pPr>
      <w:r>
        <w:rPr>
          <w:rFonts w:hint="eastAsia"/>
        </w:rPr>
        <w:t>应包含以下基本功能：</w:t>
      </w:r>
    </w:p>
    <w:p>
      <w:pPr>
        <w:pStyle w:val="43"/>
      </w:pPr>
      <w:r>
        <w:rPr>
          <w:rFonts w:hint="eastAsia"/>
        </w:rPr>
        <w:t>——配置的最小粒度应对应单一配置ID，其内容应不限于KV，Json, XML等格式，用户应能自由配置。</w:t>
      </w:r>
    </w:p>
    <w:p>
      <w:pPr>
        <w:pStyle w:val="43"/>
      </w:pPr>
      <w:r>
        <w:rPr>
          <w:rFonts w:hint="eastAsia"/>
        </w:rPr>
        <w:t>——配置内容大小应有限制，但是不宜太小，如应超过100KB以上。</w:t>
      </w:r>
    </w:p>
    <w:p>
      <w:pPr>
        <w:pStyle w:val="43"/>
      </w:pPr>
      <w:r>
        <w:rPr>
          <w:rFonts w:hint="eastAsia"/>
        </w:rPr>
        <w:t>——配置应能基于租户，分组，或其他不同粒度规则进行隔离。</w:t>
      </w:r>
    </w:p>
    <w:p>
      <w:pPr>
        <w:pStyle w:val="43"/>
      </w:pPr>
      <w:r>
        <w:rPr>
          <w:rFonts w:hint="eastAsia"/>
        </w:rPr>
        <w:t>——对配置的访问应有鉴权，以控制账号对相关配置项的读写权限操作。</w:t>
      </w:r>
    </w:p>
    <w:p>
      <w:pPr>
        <w:pStyle w:val="43"/>
      </w:pPr>
      <w:r>
        <w:rPr>
          <w:rFonts w:hint="eastAsia"/>
        </w:rPr>
        <w:t>——应提供相应程序接口供应用程序实现读、写配置的功能。</w:t>
      </w:r>
    </w:p>
    <w:p>
      <w:pPr>
        <w:pStyle w:val="43"/>
      </w:pPr>
      <w:r>
        <w:rPr>
          <w:rFonts w:hint="eastAsia"/>
        </w:rPr>
        <w:t>——应提供相应程序接口供应用程序实现配置订阅的功能，如配置变更，则程序可在短时间内做出响应。</w:t>
      </w:r>
    </w:p>
    <w:p>
      <w:pPr>
        <w:pStyle w:val="43"/>
      </w:pPr>
      <w:r>
        <w:rPr>
          <w:rFonts w:hint="eastAsia"/>
        </w:rPr>
        <w:t>——应用程序应可以基于各类语言如java, go, node, c++等多语言SDK来操作配置。</w:t>
      </w:r>
    </w:p>
    <w:p>
      <w:pPr>
        <w:pStyle w:val="43"/>
      </w:pPr>
      <w:r>
        <w:rPr>
          <w:rFonts w:hint="eastAsia"/>
        </w:rPr>
        <w:t>——应用配置管理应能和各类CI/CD工具集成，如github，等。</w:t>
      </w:r>
    </w:p>
    <w:p>
      <w:pPr>
        <w:pStyle w:val="43"/>
      </w:pPr>
      <w:r>
        <w:rPr>
          <w:rFonts w:hint="eastAsia"/>
        </w:rPr>
        <w:t>可以包含以下高级功能：</w:t>
      </w:r>
    </w:p>
    <w:p>
      <w:pPr>
        <w:pStyle w:val="43"/>
      </w:pPr>
      <w:r>
        <w:rPr>
          <w:rFonts w:hint="eastAsia"/>
        </w:rPr>
        <w:t>——配置发布时应支持灰度发布，如根据某类机器的IP或某类机器的Label。</w:t>
      </w:r>
    </w:p>
    <w:p>
      <w:pPr>
        <w:pStyle w:val="43"/>
      </w:pPr>
      <w:r>
        <w:rPr>
          <w:rFonts w:hint="eastAsia"/>
        </w:rPr>
        <w:t>——应提供配置订阅监控，可查看配置被哪些机器订阅。</w:t>
      </w:r>
    </w:p>
    <w:p>
      <w:pPr>
        <w:pStyle w:val="43"/>
      </w:pPr>
      <w:r>
        <w:rPr>
          <w:rFonts w:hint="eastAsia"/>
        </w:rPr>
        <w:t>——配置应能区分版本，不同版本之间能一键回滚，以降低配置发错的风险。</w:t>
      </w:r>
    </w:p>
    <w:p>
      <w:pPr>
        <w:pStyle w:val="43"/>
      </w:pPr>
      <w:r>
        <w:rPr>
          <w:rFonts w:hint="eastAsia"/>
        </w:rPr>
        <w:t>——配置管理应能充分集成各类加密工具，如AWS KMS，Aliyun KMS，Hashcorp Vault，</w:t>
      </w:r>
      <w:ins w:id="164" w:author="marssun(孙辰星)" w:date="2018-11-01T14:26:00Z">
        <w:r>
          <w:rPr>
            <w:rFonts w:hint="eastAsia"/>
            <w:highlight w:val="green"/>
          </w:rPr>
          <w:t>（不应出现具体产品</w:t>
        </w:r>
      </w:ins>
      <w:r>
        <w:rPr>
          <w:rFonts w:hint="eastAsia"/>
          <w:highlight w:val="green"/>
        </w:rPr>
        <w:t>1101</w:t>
      </w:r>
      <w:ins w:id="165" w:author="marssun(孙辰星)" w:date="2018-11-01T14:26:00Z">
        <w:r>
          <w:rPr>
            <w:rFonts w:hint="eastAsia"/>
            <w:highlight w:val="green"/>
          </w:rPr>
          <w:t>）</w:t>
        </w:r>
      </w:ins>
      <w:r>
        <w:rPr>
          <w:rFonts w:hint="eastAsia"/>
        </w:rPr>
        <w:t>以保证配置安全性。</w:t>
      </w:r>
    </w:p>
    <w:p>
      <w:pPr>
        <w:pStyle w:val="43"/>
      </w:pPr>
      <w:r>
        <w:rPr>
          <w:rFonts w:hint="eastAsia"/>
        </w:rPr>
        <w:t>——配置管理中心以成为系统单点，如管理中心宕机，应用应能正常运行。(但新配置不能发布)</w:t>
      </w:r>
    </w:p>
    <w:p>
      <w:pPr>
        <w:pStyle w:val="47"/>
        <w:rPr>
          <w:highlight w:val="red"/>
        </w:rPr>
      </w:pPr>
      <w:bookmarkStart w:id="60" w:name="_Toc524536406"/>
      <w:r>
        <w:rPr>
          <w:rFonts w:hint="eastAsia"/>
          <w:highlight w:val="red"/>
        </w:rPr>
        <w:t>测试管理</w:t>
      </w:r>
      <w:bookmarkEnd w:id="60"/>
    </w:p>
    <w:p>
      <w:pPr>
        <w:pStyle w:val="43"/>
      </w:pPr>
      <w:r>
        <w:rPr>
          <w:rFonts w:hint="eastAsia"/>
          <w:highlight w:val="yellow"/>
        </w:rPr>
        <w:t>测试管理xxxxxx。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rPr>
          <w:rFonts w:hint="eastAsia"/>
        </w:rPr>
        <w:t>用例与测试计划管理</w:t>
      </w:r>
    </w:p>
    <w:p>
      <w:pPr>
        <w:pStyle w:val="51"/>
        <w:numPr>
          <w:ilvl w:val="0"/>
          <w:numId w:val="0"/>
        </w:numPr>
        <w:spacing w:before="156" w:after="156"/>
      </w:pPr>
      <w:r>
        <w:rPr>
          <w:rFonts w:hint="eastAsia"/>
        </w:rPr>
        <w:t>专家建议：批量添加改到基础功能中，效率的问题，重置测试计划多少天，建议执行效率加到高级功能。</w:t>
      </w:r>
    </w:p>
    <w:p>
      <w:pPr>
        <w:pStyle w:val="43"/>
      </w:pPr>
      <w:r>
        <w:rPr>
          <w:rFonts w:hint="eastAsia" w:hAnsi="宋体"/>
        </w:rPr>
        <w:t>用例与测试计划管理是对用例与测试计划的管理活动，包含用例管理和测试计划管理两大部分。</w:t>
      </w:r>
    </w:p>
    <w:p>
      <w:pPr>
        <w:pStyle w:val="51"/>
        <w:numPr>
          <w:ilvl w:val="3"/>
          <w:numId w:val="2"/>
        </w:numPr>
        <w:spacing w:before="156" w:after="156"/>
      </w:pPr>
      <w:r>
        <w:rPr>
          <w:rFonts w:hint="eastAsia" w:hAnsi="黑体"/>
        </w:rPr>
        <w:t>用例管理</w:t>
      </w:r>
    </w:p>
    <w:p>
      <w:pPr>
        <w:pStyle w:val="43"/>
      </w:pPr>
      <w:r>
        <w:rPr>
          <w:rFonts w:hint="eastAsia" w:hAnsi="宋体"/>
        </w:rPr>
        <w:t>用例管理是对用例集、子用例集和用例的管理活动。</w:t>
      </w:r>
    </w:p>
    <w:p>
      <w:pPr>
        <w:pStyle w:val="43"/>
      </w:pPr>
      <w:r>
        <w:rPr>
          <w:rFonts w:hint="eastAsia" w:hAnsi="宋体"/>
        </w:rPr>
        <w:t>应该包含以下基本功能：</w:t>
      </w:r>
    </w:p>
    <w:p>
      <w:pPr>
        <w:pStyle w:val="43"/>
      </w:pPr>
      <w:r>
        <w:rPr>
          <w:rFonts w:hint="eastAsia"/>
        </w:rPr>
        <w:t>——用例集中可以包含多个用例和子用例集</w:t>
      </w:r>
    </w:p>
    <w:p>
      <w:pPr>
        <w:pStyle w:val="43"/>
      </w:pPr>
      <w:r>
        <w:rPr>
          <w:rFonts w:hint="eastAsia"/>
        </w:rPr>
        <w:t>——</w:t>
      </w:r>
      <w:r>
        <w:rPr>
          <w:rFonts w:hint="eastAsia" w:hAnsi="宋体"/>
        </w:rPr>
        <w:t>树形展示用例集中包含的用例和子用例集，子用例集可以逐层下钻</w:t>
      </w:r>
    </w:p>
    <w:p>
      <w:pPr>
        <w:pStyle w:val="43"/>
      </w:pPr>
      <w:r>
        <w:rPr>
          <w:rFonts w:hint="eastAsia"/>
        </w:rPr>
        <w:t>——设置用例的测试步骤，包括步骤描述、输入测试数据，期望结果</w:t>
      </w:r>
    </w:p>
    <w:p>
      <w:pPr>
        <w:pStyle w:val="43"/>
      </w:pPr>
      <w:r>
        <w:rPr>
          <w:rFonts w:hint="eastAsia"/>
        </w:rPr>
        <w:t>——用例支持不同的优先级</w:t>
      </w:r>
      <w:r>
        <w:rPr>
          <w:rFonts w:hint="eastAsia"/>
          <w:highlight w:val="green"/>
        </w:rPr>
        <w:t>、重要程度。</w:t>
      </w:r>
    </w:p>
    <w:p>
      <w:pPr>
        <w:pStyle w:val="43"/>
      </w:pPr>
      <w:r>
        <w:rPr>
          <w:rFonts w:hint="eastAsia"/>
        </w:rPr>
        <w:t>——可以区分手工和自动化用例</w:t>
      </w:r>
    </w:p>
    <w:p>
      <w:pPr>
        <w:pStyle w:val="43"/>
      </w:pPr>
      <w:r>
        <w:rPr>
          <w:rFonts w:hint="eastAsia"/>
        </w:rPr>
        <w:t>——用例集、子用例集和用例支持标签分类</w:t>
      </w:r>
    </w:p>
    <w:p>
      <w:pPr>
        <w:pStyle w:val="43"/>
      </w:pPr>
      <w:r>
        <w:rPr>
          <w:rFonts w:hint="eastAsia"/>
        </w:rPr>
        <w:t>——</w:t>
      </w:r>
      <w:r>
        <w:rPr>
          <w:rFonts w:hint="eastAsia" w:hAnsi="宋体"/>
        </w:rPr>
        <w:t>支持用例集、子用例集、用例和</w:t>
      </w:r>
      <w:r>
        <w:rPr>
          <w:rFonts w:hint="eastAsia" w:hAnsi="宋体"/>
          <w:highlight w:val="green"/>
        </w:rPr>
        <w:t>版本、</w:t>
      </w:r>
      <w:r>
        <w:rPr>
          <w:rFonts w:hint="eastAsia" w:hAnsi="宋体"/>
        </w:rPr>
        <w:t>需求、特性、故事关联</w:t>
      </w:r>
    </w:p>
    <w:p>
      <w:pPr>
        <w:pStyle w:val="43"/>
      </w:pPr>
      <w:r>
        <w:rPr>
          <w:rFonts w:hint="eastAsia"/>
        </w:rPr>
        <w:t>——</w:t>
      </w:r>
      <w:r>
        <w:rPr>
          <w:rFonts w:hint="eastAsia" w:hAnsi="宋体"/>
        </w:rPr>
        <w:t>支持自动化测试用例和测试脚本关联</w:t>
      </w:r>
    </w:p>
    <w:p>
      <w:pPr>
        <w:pStyle w:val="43"/>
      </w:pPr>
      <w:r>
        <w:rPr>
          <w:rFonts w:hint="eastAsia" w:hAnsi="宋体"/>
        </w:rPr>
        <w:t>可以包含以下高级功能：</w:t>
      </w:r>
    </w:p>
    <w:p>
      <w:pPr>
        <w:pStyle w:val="43"/>
      </w:pPr>
      <w:r>
        <w:rPr>
          <w:rFonts w:hint="eastAsia"/>
        </w:rPr>
        <w:t>——用例或子用例集，可以属于多个用例集</w:t>
      </w:r>
    </w:p>
    <w:p>
      <w:pPr>
        <w:pStyle w:val="43"/>
      </w:pPr>
      <w:r>
        <w:rPr>
          <w:rFonts w:hint="eastAsia"/>
        </w:rPr>
        <w:t>——支持在用例上添加附件</w:t>
      </w:r>
    </w:p>
    <w:p>
      <w:pPr>
        <w:pStyle w:val="43"/>
      </w:pPr>
      <w:r>
        <w:rPr>
          <w:rFonts w:hint="eastAsia"/>
        </w:rPr>
        <w:t>——不创建测试计划情况下用例可以随机执行</w:t>
      </w:r>
    </w:p>
    <w:p>
      <w:pPr>
        <w:pStyle w:val="43"/>
      </w:pPr>
      <w:r>
        <w:rPr>
          <w:rFonts w:hint="eastAsia"/>
        </w:rPr>
        <w:t>——可以从用例关联到测试计划</w:t>
      </w:r>
    </w:p>
    <w:p>
      <w:pPr>
        <w:pStyle w:val="43"/>
      </w:pPr>
      <w:r>
        <w:rPr>
          <w:rFonts w:hint="eastAsia"/>
        </w:rPr>
        <w:t>——支持对版本、需求关联用例的统计分析</w:t>
      </w:r>
    </w:p>
    <w:p>
      <w:pPr>
        <w:pStyle w:val="43"/>
      </w:pPr>
      <w:r>
        <w:rPr>
          <w:rFonts w:hint="eastAsia"/>
        </w:rPr>
        <w:t>——支持对用例执行情况的统计分析</w:t>
      </w:r>
    </w:p>
    <w:p>
      <w:pPr>
        <w:pStyle w:val="51"/>
        <w:numPr>
          <w:ilvl w:val="3"/>
          <w:numId w:val="2"/>
        </w:numPr>
        <w:spacing w:before="156" w:after="156"/>
      </w:pPr>
      <w:r>
        <w:rPr>
          <w:rFonts w:hint="eastAsia" w:hAnsi="黑体"/>
        </w:rPr>
        <w:t>测试计划管理</w:t>
      </w:r>
    </w:p>
    <w:p>
      <w:pPr>
        <w:pStyle w:val="43"/>
      </w:pPr>
      <w:r>
        <w:rPr>
          <w:rFonts w:hint="eastAsia" w:hAnsi="宋体"/>
        </w:rPr>
        <w:t>测试计划管理是对测试计划的管理活动。</w:t>
      </w:r>
    </w:p>
    <w:p>
      <w:pPr>
        <w:pStyle w:val="43"/>
      </w:pPr>
      <w:r>
        <w:rPr>
          <w:rFonts w:hint="eastAsia" w:hAnsi="宋体"/>
        </w:rPr>
        <w:t>应该包含以下基本功能：</w:t>
      </w:r>
    </w:p>
    <w:p>
      <w:pPr>
        <w:pStyle w:val="43"/>
      </w:pPr>
      <w:r>
        <w:rPr>
          <w:rFonts w:hint="eastAsia"/>
        </w:rPr>
        <w:t>——</w:t>
      </w:r>
      <w:r>
        <w:rPr>
          <w:rFonts w:hint="eastAsia" w:hAnsi="宋体"/>
        </w:rPr>
        <w:t>支持测试计划创建和变更</w:t>
      </w:r>
    </w:p>
    <w:p>
      <w:pPr>
        <w:pStyle w:val="43"/>
        <w:rPr>
          <w:rFonts w:hAnsi="宋体"/>
        </w:rPr>
      </w:pPr>
      <w:r>
        <w:rPr>
          <w:rFonts w:hint="eastAsia"/>
        </w:rPr>
        <w:t>——</w:t>
      </w:r>
      <w:r>
        <w:rPr>
          <w:rFonts w:hint="eastAsia" w:hAnsi="宋体"/>
        </w:rPr>
        <w:t>可以将用例集、子用例集和用例添加到计划以关联到用例</w:t>
      </w:r>
    </w:p>
    <w:p>
      <w:pPr>
        <w:pStyle w:val="43"/>
      </w:pPr>
      <w:r>
        <w:rPr>
          <w:rFonts w:hint="eastAsia"/>
        </w:rPr>
        <w:t>——可以按照标签批量添加用例集、子用例集和用例</w:t>
      </w:r>
    </w:p>
    <w:p>
      <w:pPr>
        <w:pStyle w:val="43"/>
      </w:pPr>
      <w:r>
        <w:rPr>
          <w:rFonts w:hint="eastAsia"/>
        </w:rPr>
        <w:t>——测试计划</w:t>
      </w:r>
      <w:r>
        <w:rPr>
          <w:rFonts w:hint="eastAsia" w:hAnsi="宋体"/>
        </w:rPr>
        <w:t>可以支持多轮次执行</w:t>
      </w:r>
    </w:p>
    <w:p>
      <w:pPr>
        <w:pStyle w:val="43"/>
      </w:pPr>
      <w:r>
        <w:rPr>
          <w:rFonts w:hint="eastAsia"/>
        </w:rPr>
        <w:t>——计划执行可以设置测试版本、测试环境、测试周期</w:t>
      </w:r>
    </w:p>
    <w:p>
      <w:pPr>
        <w:pStyle w:val="43"/>
      </w:pPr>
      <w:r>
        <w:rPr>
          <w:rFonts w:hint="eastAsia"/>
        </w:rPr>
        <w:t>——</w:t>
      </w:r>
      <w:r>
        <w:rPr>
          <w:rFonts w:hint="eastAsia" w:hAnsi="宋体"/>
        </w:rPr>
        <w:t>计划执行支持不同用例给不同测试人员执行，可以是指派或认领方式</w:t>
      </w:r>
    </w:p>
    <w:p>
      <w:pPr>
        <w:pStyle w:val="43"/>
      </w:pPr>
      <w:r>
        <w:rPr>
          <w:rFonts w:hint="eastAsia"/>
        </w:rPr>
        <w:t>——计划执行测试人员</w:t>
      </w:r>
      <w:r>
        <w:rPr>
          <w:rFonts w:hint="eastAsia" w:hAnsi="宋体"/>
        </w:rPr>
        <w:t>可以反馈用例的测试结果，自动给出计划执行进展和结果</w:t>
      </w:r>
    </w:p>
    <w:p>
      <w:pPr>
        <w:pStyle w:val="43"/>
      </w:pPr>
      <w:r>
        <w:rPr>
          <w:rFonts w:hint="eastAsia"/>
        </w:rPr>
        <w:t>——</w:t>
      </w:r>
      <w:r>
        <w:rPr>
          <w:rFonts w:hint="eastAsia" w:hAnsi="宋体"/>
        </w:rPr>
        <w:t>测试用例可以反馈失败原因</w:t>
      </w:r>
    </w:p>
    <w:p>
      <w:pPr>
        <w:pStyle w:val="43"/>
      </w:pPr>
      <w:r>
        <w:rPr>
          <w:rFonts w:hint="eastAsia"/>
        </w:rPr>
        <w:t>——失败原因是版本故障的</w:t>
      </w:r>
      <w:r>
        <w:rPr>
          <w:rFonts w:hint="eastAsia" w:hAnsi="宋体"/>
        </w:rPr>
        <w:t>用例，可以关联到缺陷</w:t>
      </w:r>
    </w:p>
    <w:p>
      <w:pPr>
        <w:pStyle w:val="43"/>
      </w:pPr>
      <w:r>
        <w:rPr>
          <w:rFonts w:hint="eastAsia"/>
        </w:rPr>
        <w:t>——可以对测试计划</w:t>
      </w:r>
      <w:r>
        <w:rPr>
          <w:rFonts w:hint="eastAsia" w:hAnsi="宋体"/>
        </w:rPr>
        <w:t>执行情况统计分析</w:t>
      </w:r>
    </w:p>
    <w:p>
      <w:pPr>
        <w:pStyle w:val="43"/>
      </w:pPr>
      <w:r>
        <w:rPr>
          <w:rFonts w:hint="eastAsia" w:hAnsi="宋体"/>
        </w:rPr>
        <w:t>可以包含以下高级功能：</w:t>
      </w:r>
    </w:p>
    <w:p>
      <w:pPr>
        <w:pStyle w:val="43"/>
      </w:pPr>
      <w:r>
        <w:rPr>
          <w:rFonts w:hint="eastAsia"/>
        </w:rPr>
        <w:t>——测试计划可以直接从需求自动添加关联的测试用例</w:t>
      </w:r>
    </w:p>
    <w:p>
      <w:pPr>
        <w:pStyle w:val="43"/>
      </w:pPr>
      <w:r>
        <w:rPr>
          <w:rFonts w:hint="eastAsia"/>
          <w:highlight w:val="green"/>
        </w:rPr>
        <w:t>——支持测试用例、环境的？（1101）</w:t>
      </w:r>
    </w:p>
    <w:p>
      <w:pPr>
        <w:pStyle w:val="43"/>
      </w:pPr>
      <w:r>
        <w:rPr>
          <w:rFonts w:hint="eastAsia"/>
        </w:rPr>
        <w:t>——用例执行测试时可以针对每个测试步骤测试并反馈结果</w:t>
      </w:r>
    </w:p>
    <w:p>
      <w:pPr>
        <w:pStyle w:val="43"/>
      </w:pPr>
      <w:r>
        <w:rPr>
          <w:rFonts w:hint="eastAsia"/>
        </w:rPr>
        <w:t>——自动化用例可以驱动测试工具执行脚本并自动反馈测试结果</w:t>
      </w:r>
    </w:p>
    <w:p>
      <w:pPr>
        <w:pStyle w:val="43"/>
      </w:pPr>
      <w:r>
        <w:rPr>
          <w:rFonts w:hint="eastAsia"/>
        </w:rPr>
        <w:t>——自动化用例驱动测试工具执行后可以自动</w:t>
      </w:r>
      <w:r>
        <w:rPr>
          <w:rFonts w:hint="eastAsia" w:hAnsi="宋体"/>
        </w:rPr>
        <w:t>分析用例的失败原因</w:t>
      </w:r>
    </w:p>
    <w:p>
      <w:pPr>
        <w:pStyle w:val="43"/>
      </w:pPr>
      <w:r>
        <w:rPr>
          <w:rFonts w:hint="eastAsia"/>
        </w:rPr>
        <w:t>——测试计划执行自动化用例对接测试工具具有可扩展性</w:t>
      </w:r>
    </w:p>
    <w:p>
      <w:pPr>
        <w:pStyle w:val="43"/>
      </w:pPr>
      <w:r>
        <w:rPr>
          <w:rFonts w:hint="eastAsia"/>
        </w:rPr>
        <w:t>——</w:t>
      </w:r>
      <w:r>
        <w:rPr>
          <w:rFonts w:hint="eastAsia" w:hAnsi="宋体"/>
        </w:rPr>
        <w:t>失败原因是版本故障的用例，可以自动向缺陷管理系统提交缺陷</w:t>
      </w:r>
    </w:p>
    <w:p>
      <w:pPr>
        <w:pStyle w:val="43"/>
        <w:rPr>
          <w:rFonts w:hAnsi="宋体"/>
        </w:rPr>
      </w:pPr>
      <w:r>
        <w:rPr>
          <w:rFonts w:hint="eastAsia"/>
        </w:rPr>
        <w:t>——可以基于版本</w:t>
      </w:r>
      <w:r>
        <w:rPr>
          <w:rFonts w:hint="eastAsia" w:hAnsi="宋体"/>
        </w:rPr>
        <w:t>、需求对测试计划执行情况统计分析</w:t>
      </w:r>
    </w:p>
    <w:p>
      <w:pPr>
        <w:pStyle w:val="43"/>
      </w:pPr>
      <w:r>
        <w:rPr>
          <w:rFonts w:hint="eastAsia"/>
        </w:rPr>
        <w:t>——可以对测试计划执行效率进行统计分析</w:t>
      </w:r>
    </w:p>
    <w:p>
      <w:pPr>
        <w:pStyle w:val="51"/>
        <w:spacing w:before="156" w:after="156"/>
      </w:pPr>
      <w:r>
        <w:rPr>
          <w:rFonts w:hint="eastAsia"/>
        </w:rPr>
        <w:t>缺陷管理</w:t>
      </w:r>
    </w:p>
    <w:p>
      <w:pPr>
        <w:pStyle w:val="51"/>
        <w:numPr>
          <w:ilvl w:val="0"/>
          <w:numId w:val="0"/>
        </w:numPr>
        <w:spacing w:before="156" w:after="156"/>
      </w:pPr>
      <w:r>
        <w:rPr>
          <w:rFonts w:hint="eastAsia"/>
        </w:rPr>
        <w:t>专家建议：严重程度放到基本功能里面。-已改</w:t>
      </w:r>
    </w:p>
    <w:p>
      <w:pPr>
        <w:pStyle w:val="43"/>
      </w:pPr>
      <w:r>
        <w:rPr>
          <w:rFonts w:hint="eastAsia"/>
        </w:rPr>
        <w:t>缺陷管理是指在软件生命周期中识别、管理、沟通任何缺陷的过程，确保缺陷从被识别到解决关闭的过程被跟踪管理而不丢失。应包含以下基本功能：</w:t>
      </w:r>
    </w:p>
    <w:p>
      <w:pPr>
        <w:pStyle w:val="43"/>
        <w:rPr>
          <w:strike/>
        </w:rPr>
      </w:pPr>
      <w:r>
        <w:rPr>
          <w:rFonts w:hint="eastAsia"/>
          <w:strike/>
        </w:rPr>
        <w:t>——【董越】标记缺陷优先级；</w:t>
      </w:r>
    </w:p>
    <w:p>
      <w:pPr>
        <w:pStyle w:val="43"/>
      </w:pPr>
      <w:r>
        <w:rPr>
          <w:rFonts w:hint="eastAsia"/>
        </w:rPr>
        <w:t>——【董越】标记缺陷优先级和严重程度；</w:t>
      </w:r>
    </w:p>
    <w:p>
      <w:pPr>
        <w:pStyle w:val="43"/>
      </w:pPr>
      <w:r>
        <w:rPr>
          <w:rFonts w:hint="eastAsia"/>
        </w:rPr>
        <w:t>——将缺陷指派给特定的人；</w:t>
      </w:r>
    </w:p>
    <w:p>
      <w:pPr>
        <w:pStyle w:val="43"/>
      </w:pPr>
      <w:r>
        <w:rPr>
          <w:rFonts w:hint="eastAsia"/>
        </w:rPr>
        <w:t>——标记缺陷的不同状态，状态覆盖从新建到解决关闭的整个过程。</w:t>
      </w:r>
    </w:p>
    <w:p>
      <w:pPr>
        <w:pStyle w:val="43"/>
      </w:pPr>
      <w:r>
        <w:rPr>
          <w:rFonts w:hint="eastAsia"/>
        </w:rPr>
        <w:t>——缺陷可以关联截图、视频等；</w:t>
      </w:r>
    </w:p>
    <w:p>
      <w:pPr>
        <w:pStyle w:val="43"/>
      </w:pPr>
      <w:r>
        <w:rPr>
          <w:rFonts w:hint="eastAsia"/>
        </w:rPr>
        <w:t>——可区分缺陷类型；</w:t>
      </w:r>
    </w:p>
    <w:p>
      <w:pPr>
        <w:pStyle w:val="43"/>
      </w:pPr>
      <w:r>
        <w:rPr>
          <w:rFonts w:hint="eastAsia"/>
        </w:rPr>
        <w:t>——可按解决者、作者、优先级严重程度、当前状态等字段过滤；</w:t>
      </w:r>
    </w:p>
    <w:p>
      <w:pPr>
        <w:pStyle w:val="43"/>
      </w:pPr>
      <w:r>
        <w:rPr>
          <w:rFonts w:hint="eastAsia"/>
        </w:rPr>
        <w:t>——缺陷可关联到需求和用例；</w:t>
      </w:r>
    </w:p>
    <w:p>
      <w:pPr>
        <w:pStyle w:val="43"/>
      </w:pPr>
      <w:r>
        <w:rPr>
          <w:rFonts w:hint="eastAsia"/>
        </w:rPr>
        <w:t>可以包含以下高级功能：</w:t>
      </w:r>
    </w:p>
    <w:p>
      <w:pPr>
        <w:pStyle w:val="43"/>
      </w:pPr>
      <w:r>
        <w:rPr>
          <w:rFonts w:hint="eastAsia"/>
        </w:rPr>
        <w:t>——可添加评论；</w:t>
      </w:r>
    </w:p>
    <w:p>
      <w:pPr>
        <w:pStyle w:val="43"/>
      </w:pPr>
      <w:r>
        <w:rPr>
          <w:rFonts w:hint="eastAsia"/>
        </w:rPr>
        <w:t>——指派缺陷、更改缺陷状态，发送消息给相关人员；</w:t>
      </w:r>
    </w:p>
    <w:p>
      <w:pPr>
        <w:pStyle w:val="43"/>
      </w:pPr>
      <w:r>
        <w:rPr>
          <w:rFonts w:hint="eastAsia"/>
        </w:rPr>
        <w:t>——缺陷可关联到修复该缺陷的代码。</w:t>
      </w:r>
    </w:p>
    <w:p>
      <w:pPr>
        <w:pStyle w:val="43"/>
      </w:pPr>
      <w:r>
        <w:rPr>
          <w:rFonts w:hint="eastAsia"/>
        </w:rPr>
        <w:t>——可过滤未关联需求或用例的缺陷。</w:t>
      </w:r>
    </w:p>
    <w:p>
      <w:pPr>
        <w:pStyle w:val="43"/>
        <w:rPr>
          <w:color w:val="0000FF"/>
        </w:rPr>
      </w:pPr>
      <w:r>
        <w:rPr>
          <w:rFonts w:hint="eastAsia"/>
          <w:color w:val="0000FF"/>
        </w:rPr>
        <w:t>专家评审：</w:t>
      </w:r>
    </w:p>
    <w:p>
      <w:pPr>
        <w:pStyle w:val="43"/>
        <w:rPr>
          <w:color w:val="0000FF"/>
        </w:rPr>
      </w:pPr>
      <w:r>
        <w:rPr>
          <w:rFonts w:hint="eastAsia"/>
          <w:color w:val="0000FF"/>
        </w:rPr>
        <w:t>基本功能：</w:t>
      </w:r>
    </w:p>
    <w:p>
      <w:pPr>
        <w:pStyle w:val="43"/>
        <w:numPr>
          <w:ilvl w:val="0"/>
          <w:numId w:val="21"/>
        </w:numPr>
        <w:rPr>
          <w:color w:val="0000FF"/>
        </w:rPr>
      </w:pPr>
      <w:r>
        <w:rPr>
          <w:rFonts w:hint="eastAsia"/>
          <w:color w:val="0000FF"/>
        </w:rPr>
        <w:t>文本框不需要具体讲</w:t>
      </w:r>
    </w:p>
    <w:p>
      <w:pPr>
        <w:pStyle w:val="43"/>
        <w:numPr>
          <w:ilvl w:val="0"/>
          <w:numId w:val="21"/>
        </w:numPr>
        <w:rPr>
          <w:color w:val="0000FF"/>
        </w:rPr>
      </w:pPr>
      <w:r>
        <w:rPr>
          <w:rFonts w:hint="eastAsia"/>
          <w:color w:val="0000FF"/>
        </w:rPr>
        <w:t>缺陷可以关联截图、视频等</w:t>
      </w:r>
    </w:p>
    <w:p>
      <w:pPr>
        <w:pStyle w:val="43"/>
        <w:numPr>
          <w:ilvl w:val="0"/>
          <w:numId w:val="21"/>
        </w:numPr>
        <w:rPr>
          <w:color w:val="0000FF"/>
        </w:rPr>
      </w:pPr>
      <w:r>
        <w:rPr>
          <w:rFonts w:hint="eastAsia"/>
          <w:color w:val="0000FF"/>
        </w:rPr>
        <w:t>过滤建议放到基本</w:t>
      </w:r>
    </w:p>
    <w:p>
      <w:pPr>
        <w:pStyle w:val="43"/>
        <w:numPr>
          <w:ilvl w:val="0"/>
          <w:numId w:val="21"/>
        </w:numPr>
        <w:rPr>
          <w:color w:val="0000FF"/>
        </w:rPr>
      </w:pPr>
      <w:r>
        <w:rPr>
          <w:rFonts w:hint="eastAsia"/>
          <w:color w:val="0000FF"/>
        </w:rPr>
        <w:t>建议增加 记录缺陷关联到的需求和用例</w:t>
      </w:r>
    </w:p>
    <w:p>
      <w:pPr>
        <w:pStyle w:val="43"/>
        <w:ind w:firstLineChars="0"/>
        <w:rPr>
          <w:color w:val="0000FF"/>
        </w:rPr>
      </w:pPr>
      <w:r>
        <w:rPr>
          <w:rFonts w:hint="eastAsia"/>
          <w:color w:val="0000FF"/>
        </w:rPr>
        <w:t>5、建议增加 缺陷分类属性？</w:t>
      </w:r>
    </w:p>
    <w:p>
      <w:pPr>
        <w:pStyle w:val="43"/>
        <w:ind w:firstLineChars="0"/>
        <w:rPr>
          <w:color w:val="0000FF"/>
        </w:rPr>
      </w:pPr>
      <w:r>
        <w:rPr>
          <w:rFonts w:hint="eastAsia"/>
          <w:color w:val="0000FF"/>
        </w:rPr>
        <w:t>高级功能：</w:t>
      </w:r>
    </w:p>
    <w:p>
      <w:pPr>
        <w:pStyle w:val="43"/>
        <w:numPr>
          <w:ilvl w:val="0"/>
          <w:numId w:val="22"/>
        </w:numPr>
        <w:rPr>
          <w:color w:val="0000FF"/>
        </w:rPr>
      </w:pPr>
      <w:r>
        <w:rPr>
          <w:rFonts w:hint="eastAsia"/>
          <w:color w:val="0000FF"/>
        </w:rPr>
        <w:t>权限控制属于通用的，是不是需要单独提出？</w:t>
      </w:r>
    </w:p>
    <w:p>
      <w:pPr>
        <w:pStyle w:val="43"/>
        <w:numPr>
          <w:ilvl w:val="0"/>
          <w:numId w:val="22"/>
        </w:numPr>
        <w:rPr>
          <w:color w:val="0000FF"/>
        </w:rPr>
      </w:pPr>
      <w:r>
        <w:rPr>
          <w:rFonts w:hint="eastAsia"/>
          <w:color w:val="0000FF"/>
        </w:rPr>
        <w:t>高级5建议去除？</w:t>
      </w:r>
    </w:p>
    <w:p>
      <w:pPr>
        <w:pStyle w:val="43"/>
        <w:rPr>
          <w:color w:val="0000FF"/>
        </w:rPr>
      </w:pPr>
      <w:r>
        <w:rPr>
          <w:rFonts w:hint="eastAsia"/>
          <w:color w:val="0000FF"/>
        </w:rPr>
        <w:t xml:space="preserve">3、可以过滤未关联用例和需求的缺陷； </w:t>
      </w:r>
    </w:p>
    <w:p>
      <w:pPr>
        <w:pStyle w:val="51"/>
        <w:spacing w:before="156" w:after="156"/>
        <w:rPr>
          <w:highlight w:val="red"/>
        </w:rPr>
      </w:pPr>
      <w:r>
        <w:rPr>
          <w:rFonts w:hint="eastAsia"/>
          <w:highlight w:val="red"/>
        </w:rPr>
        <w:t>测试数据管理</w:t>
      </w:r>
    </w:p>
    <w:p>
      <w:pPr>
        <w:pStyle w:val="43"/>
      </w:pPr>
      <w:bookmarkStart w:id="61" w:name="_Toc524536407"/>
      <w:r>
        <w:rPr>
          <w:rFonts w:hint="eastAsia"/>
          <w:highlight w:val="yellow"/>
        </w:rPr>
        <w:t>测试数据管理指的是针对测试过程中所使用和产生的数据进行的管理。</w:t>
      </w:r>
      <w:r>
        <w:rPr>
          <w:rFonts w:hint="eastAsia"/>
        </w:rPr>
        <w:t>应包含以下基础功能：</w:t>
      </w:r>
    </w:p>
    <w:p>
      <w:pPr>
        <w:pStyle w:val="43"/>
      </w:pPr>
      <w:r>
        <w:rPr>
          <w:rFonts w:hint="eastAsia"/>
        </w:rPr>
        <w:t>——支持基于CSV、关系型数据库、文档数据库等类型的数据源提取生成测试数据</w:t>
      </w:r>
    </w:p>
    <w:p>
      <w:pPr>
        <w:pStyle w:val="43"/>
      </w:pPr>
      <w:r>
        <w:rPr>
          <w:rFonts w:hint="eastAsia"/>
        </w:rPr>
        <w:t>——支持录制接口请求和响应生成测试数据</w:t>
      </w:r>
    </w:p>
    <w:p>
      <w:pPr>
        <w:pStyle w:val="43"/>
      </w:pPr>
      <w:r>
        <w:rPr>
          <w:rFonts w:hint="eastAsia"/>
        </w:rPr>
        <w:t>——支持定义测试数据的元数据信息</w:t>
      </w:r>
    </w:p>
    <w:p>
      <w:pPr>
        <w:pStyle w:val="43"/>
      </w:pPr>
      <w:r>
        <w:rPr>
          <w:rFonts w:hint="eastAsia"/>
        </w:rPr>
        <w:t>——支持创建和编辑CSV形式的测试数据</w:t>
      </w:r>
    </w:p>
    <w:p>
      <w:pPr>
        <w:pStyle w:val="43"/>
      </w:pPr>
      <w:r>
        <w:rPr>
          <w:rFonts w:hint="eastAsia"/>
        </w:rPr>
        <w:t>——支持把CSV、关系型数据库、文档数据库等作为外部存储库存储测试数据</w:t>
      </w:r>
    </w:p>
    <w:p>
      <w:pPr>
        <w:pStyle w:val="43"/>
      </w:pPr>
      <w:r>
        <w:rPr>
          <w:rFonts w:hint="eastAsia"/>
        </w:rPr>
        <w:t>——支持设置规则批量生成测试数据</w:t>
      </w:r>
    </w:p>
    <w:p>
      <w:pPr>
        <w:pStyle w:val="43"/>
      </w:pPr>
      <w:r>
        <w:rPr>
          <w:rFonts w:hint="eastAsia"/>
        </w:rPr>
        <w:t>——支持使用脚本语言批量生成测试数据</w:t>
      </w:r>
    </w:p>
    <w:p>
      <w:pPr>
        <w:pStyle w:val="43"/>
      </w:pPr>
      <w:r>
        <w:rPr>
          <w:rFonts w:hint="eastAsia"/>
        </w:rPr>
        <w:t>——支持按照指定逻辑提取测试数据</w:t>
      </w:r>
    </w:p>
    <w:p>
      <w:pPr>
        <w:pStyle w:val="43"/>
      </w:pPr>
      <w:r>
        <w:rPr>
          <w:rFonts w:hint="eastAsia"/>
        </w:rPr>
        <w:t>——支持按照指定逻辑转换测试数据</w:t>
      </w:r>
    </w:p>
    <w:p>
      <w:pPr>
        <w:pStyle w:val="43"/>
      </w:pPr>
      <w:r>
        <w:rPr>
          <w:rFonts w:hint="eastAsia"/>
        </w:rPr>
        <w:t>——支持按照指定样式展示测试数据</w:t>
      </w:r>
    </w:p>
    <w:p>
      <w:pPr>
        <w:pStyle w:val="43"/>
      </w:pPr>
      <w:r>
        <w:rPr>
          <w:rFonts w:hint="eastAsia"/>
        </w:rPr>
        <w:t>——支持发现、清洗、保密敏感数据</w:t>
      </w:r>
    </w:p>
    <w:p>
      <w:pPr>
        <w:pStyle w:val="43"/>
      </w:pPr>
      <w:r>
        <w:rPr>
          <w:rFonts w:hint="eastAsia"/>
        </w:rPr>
        <w:t>——支持测试数据回滚</w:t>
      </w:r>
    </w:p>
    <w:p>
      <w:pPr>
        <w:pStyle w:val="43"/>
      </w:pPr>
      <w:r>
        <w:rPr>
          <w:rFonts w:hint="eastAsia"/>
        </w:rPr>
        <w:t>——支持分环境管理测试数据</w:t>
      </w:r>
    </w:p>
    <w:p>
      <w:pPr>
        <w:pStyle w:val="43"/>
      </w:pPr>
      <w:r>
        <w:rPr>
          <w:rFonts w:hint="eastAsia"/>
        </w:rPr>
        <w:t>——支持手工测试、自动化测试、Mock引用测试数据</w:t>
      </w:r>
    </w:p>
    <w:p>
      <w:pPr>
        <w:pStyle w:val="43"/>
        <w:rPr>
          <w:color w:val="0000FF"/>
        </w:rPr>
      </w:pPr>
      <w:r>
        <w:rPr>
          <w:rFonts w:hint="eastAsia"/>
          <w:color w:val="0000FF"/>
        </w:rPr>
        <w:t>专家评审：</w:t>
      </w:r>
    </w:p>
    <w:p>
      <w:pPr>
        <w:pStyle w:val="43"/>
        <w:numPr>
          <w:ilvl w:val="0"/>
          <w:numId w:val="23"/>
        </w:numPr>
        <w:rPr>
          <w:color w:val="0000FF"/>
        </w:rPr>
      </w:pPr>
      <w:r>
        <w:rPr>
          <w:rFonts w:hint="eastAsia"/>
          <w:color w:val="0000FF"/>
        </w:rPr>
        <w:t>建议不独立成章，可放到环境管理中；</w:t>
      </w:r>
    </w:p>
    <w:p>
      <w:pPr>
        <w:pStyle w:val="47"/>
        <w:rPr>
          <w:highlight w:val="red"/>
        </w:rPr>
      </w:pPr>
      <w:r>
        <w:rPr>
          <w:rFonts w:hint="eastAsia"/>
          <w:highlight w:val="red"/>
        </w:rPr>
        <w:t>自动化测试</w:t>
      </w:r>
      <w:bookmarkEnd w:id="61"/>
    </w:p>
    <w:p>
      <w:pPr>
        <w:pStyle w:val="43"/>
      </w:pPr>
      <w:r>
        <w:rPr>
          <w:rFonts w:hint="eastAsia"/>
          <w:highlight w:val="yellow"/>
        </w:rPr>
        <w:t>测试数据管理xxxx。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t>静态代码检查</w:t>
      </w:r>
    </w:p>
    <w:p>
      <w:pPr>
        <w:pStyle w:val="43"/>
        <w:rPr>
          <w:rFonts w:hAnsi="宋体"/>
          <w:color w:val="000000"/>
          <w:szCs w:val="21"/>
          <w:shd w:val="clear" w:color="auto" w:fill="FFFFFF"/>
        </w:rPr>
      </w:pPr>
      <w:r>
        <w:rPr>
          <w:rFonts w:hAnsi="宋体"/>
          <w:color w:val="000000"/>
          <w:szCs w:val="21"/>
          <w:shd w:val="clear" w:color="auto" w:fill="FFFFFF"/>
        </w:rPr>
        <w:t>静态代码检查是持续交付流水线中的一个重要环节，利用商用/开源/自研的代码检查工具在开发阶段发现缺陷，让缺陷在最短路径闭环。</w:t>
      </w:r>
    </w:p>
    <w:p>
      <w:pPr>
        <w:pStyle w:val="43"/>
        <w:rPr>
          <w:rFonts w:hAnsi="宋体"/>
          <w:color w:val="000000"/>
          <w:szCs w:val="21"/>
          <w:shd w:val="clear" w:color="auto" w:fill="FFFFFF"/>
        </w:rPr>
      </w:pPr>
      <w:r>
        <w:rPr>
          <w:rFonts w:hAnsi="宋体"/>
          <w:color w:val="000000"/>
          <w:szCs w:val="21"/>
          <w:shd w:val="clear" w:color="auto" w:fill="FFFFFF"/>
        </w:rPr>
        <w:t>应该包含以下基本功能：</w:t>
      </w:r>
    </w:p>
    <w:p>
      <w:pPr>
        <w:pStyle w:val="43"/>
        <w:rPr>
          <w:rFonts w:hAnsi="宋体"/>
          <w:color w:val="000000"/>
          <w:szCs w:val="21"/>
          <w:shd w:val="clear" w:color="auto" w:fill="FFFFFF"/>
        </w:rPr>
      </w:pPr>
      <w:r>
        <w:rPr>
          <w:rFonts w:hAnsi="宋体"/>
          <w:color w:val="000000"/>
          <w:szCs w:val="21"/>
          <w:shd w:val="clear" w:color="auto" w:fill="FFFFFF"/>
        </w:rPr>
        <w:t>——对代码进行静态扫描，发现代码缺陷、安全漏洞及编程规范、重复代码、复杂度高等代码坏味道问题</w:t>
      </w:r>
    </w:p>
    <w:p>
      <w:pPr>
        <w:pStyle w:val="43"/>
        <w:rPr>
          <w:rFonts w:hAnsi="宋体"/>
          <w:color w:val="000000"/>
          <w:szCs w:val="21"/>
          <w:shd w:val="clear" w:color="auto" w:fill="FFFFFF"/>
        </w:rPr>
      </w:pPr>
      <w:r>
        <w:rPr>
          <w:rFonts w:hAnsi="宋体"/>
          <w:color w:val="000000"/>
          <w:szCs w:val="21"/>
          <w:shd w:val="clear" w:color="auto" w:fill="FFFFFF"/>
        </w:rPr>
        <w:t>——能够自动触发/立即分析/定时开展，实时展示扫描进展状态，及时反馈代码检查结果</w:t>
      </w:r>
    </w:p>
    <w:p>
      <w:pPr>
        <w:pStyle w:val="43"/>
        <w:rPr>
          <w:rFonts w:hAnsi="宋体"/>
          <w:color w:val="000000"/>
          <w:szCs w:val="21"/>
          <w:shd w:val="clear" w:color="auto" w:fill="FFFFFF"/>
        </w:rPr>
      </w:pPr>
      <w:r>
        <w:rPr>
          <w:rFonts w:hAnsi="宋体"/>
          <w:color w:val="000000"/>
          <w:szCs w:val="21"/>
          <w:shd w:val="clear" w:color="auto" w:fill="FFFFFF"/>
        </w:rPr>
        <w:t>——方便查看告警及错误代码片段，提供规则描述及告警修复指导</w:t>
      </w:r>
    </w:p>
    <w:p>
      <w:pPr>
        <w:pStyle w:val="43"/>
        <w:rPr>
          <w:rFonts w:hAnsi="宋体"/>
          <w:color w:val="000000"/>
          <w:szCs w:val="21"/>
          <w:shd w:val="clear" w:color="auto" w:fill="FFFFFF"/>
        </w:rPr>
      </w:pPr>
      <w:r>
        <w:rPr>
          <w:rFonts w:hAnsi="宋体"/>
          <w:color w:val="000000"/>
          <w:szCs w:val="21"/>
          <w:shd w:val="clear" w:color="auto" w:fill="FFFFFF"/>
        </w:rPr>
        <w:t>——检查结果有优先级/严重程度的划分，能跟踪到状态</w:t>
      </w:r>
    </w:p>
    <w:p>
      <w:pPr>
        <w:pStyle w:val="43"/>
        <w:rPr>
          <w:rFonts w:hAnsi="宋体"/>
          <w:color w:val="000000"/>
          <w:szCs w:val="21"/>
          <w:shd w:val="clear" w:color="auto" w:fill="FFFFFF"/>
        </w:rPr>
      </w:pPr>
      <w:r>
        <w:rPr>
          <w:rFonts w:hAnsi="宋体"/>
          <w:color w:val="000000"/>
          <w:szCs w:val="21"/>
          <w:shd w:val="clear" w:color="auto" w:fill="FFFFFF"/>
        </w:rPr>
        <w:t>——支持检查规则配置，支持单个告警/批量告警/告警路径屏蔽等功能</w:t>
      </w:r>
    </w:p>
    <w:p>
      <w:pPr>
        <w:pStyle w:val="43"/>
        <w:rPr>
          <w:rFonts w:hAnsi="宋体"/>
          <w:color w:val="000000"/>
          <w:szCs w:val="21"/>
          <w:shd w:val="clear" w:color="auto" w:fill="FFFFFF"/>
        </w:rPr>
      </w:pPr>
      <w:r>
        <w:rPr>
          <w:rFonts w:hAnsi="宋体"/>
          <w:color w:val="000000"/>
          <w:szCs w:val="21"/>
          <w:shd w:val="clear" w:color="auto" w:fill="FFFFFF"/>
        </w:rPr>
        <w:t>——自动生成代码检查报告，有新增/修复/遗留告警等质量度量指标</w:t>
      </w:r>
    </w:p>
    <w:p>
      <w:pPr>
        <w:pStyle w:val="43"/>
        <w:rPr>
          <w:rFonts w:hAnsi="宋体"/>
          <w:color w:val="000000"/>
          <w:szCs w:val="21"/>
          <w:shd w:val="clear" w:color="auto" w:fill="FFFFFF"/>
        </w:rPr>
      </w:pPr>
      <w:r>
        <w:rPr>
          <w:rFonts w:hAnsi="宋体"/>
          <w:color w:val="000000"/>
          <w:szCs w:val="21"/>
          <w:shd w:val="clear" w:color="auto" w:fill="FFFFFF"/>
        </w:rPr>
        <w:t>——多种工具检查结果能够整合展示在报告中便于开发团队修复</w:t>
      </w:r>
    </w:p>
    <w:p>
      <w:pPr>
        <w:pStyle w:val="43"/>
        <w:rPr>
          <w:rFonts w:hAnsi="宋体"/>
          <w:color w:val="000000"/>
          <w:szCs w:val="21"/>
          <w:shd w:val="clear" w:color="auto" w:fill="FFFFFF"/>
        </w:rPr>
      </w:pPr>
    </w:p>
    <w:p>
      <w:pPr>
        <w:pStyle w:val="43"/>
        <w:rPr>
          <w:rFonts w:hAnsi="宋体"/>
          <w:color w:val="000000"/>
          <w:szCs w:val="21"/>
          <w:shd w:val="clear" w:color="auto" w:fill="FFFFFF"/>
        </w:rPr>
      </w:pPr>
      <w:r>
        <w:rPr>
          <w:rFonts w:hAnsi="宋体"/>
          <w:color w:val="000000"/>
          <w:szCs w:val="21"/>
          <w:shd w:val="clear" w:color="auto" w:fill="FFFFFF"/>
        </w:rPr>
        <w:t>可以包含以下高级功能：</w:t>
      </w:r>
    </w:p>
    <w:p>
      <w:pPr>
        <w:pStyle w:val="43"/>
        <w:rPr>
          <w:rFonts w:hAnsi="宋体"/>
          <w:color w:val="000000"/>
          <w:szCs w:val="21"/>
          <w:shd w:val="clear" w:color="auto" w:fill="FFFFFF"/>
        </w:rPr>
      </w:pPr>
      <w:r>
        <w:rPr>
          <w:rFonts w:hAnsi="宋体"/>
          <w:color w:val="000000"/>
          <w:szCs w:val="21"/>
          <w:shd w:val="clear" w:color="auto" w:fill="FFFFFF"/>
        </w:rPr>
        <w:t>——能够开展增量代码扫描，自动识别问题引入者</w:t>
      </w:r>
    </w:p>
    <w:p>
      <w:pPr>
        <w:pStyle w:val="43"/>
        <w:rPr>
          <w:rFonts w:hAnsi="宋体"/>
          <w:color w:val="000000"/>
          <w:szCs w:val="21"/>
          <w:shd w:val="clear" w:color="auto" w:fill="FFFFFF"/>
        </w:rPr>
      </w:pPr>
      <w:r>
        <w:rPr>
          <w:rFonts w:hAnsi="宋体"/>
          <w:color w:val="000000"/>
          <w:szCs w:val="21"/>
          <w:shd w:val="clear" w:color="auto" w:fill="FFFFFF"/>
        </w:rPr>
        <w:t>——能够集成进IDE中在编码更前端开展检查</w:t>
      </w:r>
    </w:p>
    <w:p>
      <w:pPr>
        <w:pStyle w:val="43"/>
        <w:rPr>
          <w:rFonts w:hAnsi="宋体"/>
          <w:color w:val="000000"/>
          <w:szCs w:val="21"/>
          <w:shd w:val="clear" w:color="auto" w:fill="FFFFFF"/>
        </w:rPr>
      </w:pPr>
      <w:r>
        <w:rPr>
          <w:rFonts w:hAnsi="宋体"/>
          <w:color w:val="000000"/>
          <w:szCs w:val="21"/>
          <w:shd w:val="clear" w:color="auto" w:fill="FFFFFF"/>
        </w:rPr>
        <w:t>——根据项目实际场景支持检查规则定制</w:t>
      </w:r>
    </w:p>
    <w:p>
      <w:pPr>
        <w:pStyle w:val="43"/>
        <w:rPr>
          <w:rFonts w:hAnsi="宋体"/>
          <w:color w:val="000000"/>
          <w:szCs w:val="21"/>
          <w:shd w:val="clear" w:color="auto" w:fill="FFFFFF"/>
        </w:rPr>
      </w:pPr>
      <w:r>
        <w:rPr>
          <w:rFonts w:hAnsi="宋体"/>
          <w:color w:val="000000"/>
          <w:szCs w:val="21"/>
          <w:shd w:val="clear" w:color="auto" w:fill="FFFFFF"/>
        </w:rPr>
        <w:t>——支持和缺陷管理系统打通，具备跟踪和驱动修复的能力</w:t>
      </w:r>
    </w:p>
    <w:p>
      <w:pPr>
        <w:pStyle w:val="43"/>
        <w:rPr>
          <w:rFonts w:hAnsi="宋体"/>
          <w:color w:val="000000"/>
          <w:szCs w:val="21"/>
          <w:shd w:val="clear" w:color="auto" w:fill="FFFFFF"/>
        </w:rPr>
      </w:pPr>
      <w:r>
        <w:rPr>
          <w:rFonts w:hAnsi="宋体"/>
          <w:color w:val="000000"/>
          <w:szCs w:val="21"/>
          <w:shd w:val="clear" w:color="auto" w:fill="FFFFFF"/>
        </w:rPr>
        <w:t>——代码检查报告中自动生成新增/修复/遗留告警趋势量化展示项目代码质量状态</w:t>
      </w:r>
    </w:p>
    <w:p>
      <w:pPr>
        <w:pStyle w:val="43"/>
        <w:rPr>
          <w:rFonts w:hAnsi="宋体"/>
          <w:color w:val="000000"/>
          <w:szCs w:val="21"/>
          <w:shd w:val="clear" w:color="auto" w:fill="FFFFFF"/>
        </w:rPr>
      </w:pPr>
      <w:r>
        <w:rPr>
          <w:rFonts w:hAnsi="宋体"/>
          <w:color w:val="000000"/>
          <w:szCs w:val="21"/>
          <w:shd w:val="clear" w:color="auto" w:fill="FFFFFF"/>
        </w:rPr>
        <w:t>——代码检查工具支持集成到持续交付流水线中自动运行实施</w:t>
      </w:r>
    </w:p>
    <w:p>
      <w:pPr>
        <w:pStyle w:val="43"/>
        <w:rPr>
          <w:rFonts w:hAnsi="宋体"/>
          <w:color w:val="000000"/>
          <w:szCs w:val="21"/>
          <w:shd w:val="clear" w:color="auto" w:fill="FFFFFF"/>
        </w:rPr>
      </w:pPr>
      <w:r>
        <w:rPr>
          <w:rFonts w:hAnsi="宋体"/>
          <w:color w:val="000000"/>
          <w:szCs w:val="21"/>
          <w:shd w:val="clear" w:color="auto" w:fill="FFFFFF"/>
        </w:rPr>
        <w:t>——支持配置项目代码质量符合度标准，在流水线中自动化实施，作为下一个环节的准入条件</w:t>
      </w:r>
    </w:p>
    <w:p>
      <w:pPr>
        <w:pStyle w:val="51"/>
        <w:spacing w:before="156" w:after="156"/>
        <w:rPr>
          <w:highlight w:val="green"/>
        </w:rPr>
      </w:pPr>
      <w:r>
        <w:rPr>
          <w:rFonts w:hint="eastAsia"/>
          <w:highlight w:val="green"/>
        </w:rPr>
        <w:t>单元测试（1101）</w:t>
      </w:r>
    </w:p>
    <w:p>
      <w:pPr>
        <w:pStyle w:val="51"/>
        <w:numPr>
          <w:ilvl w:val="0"/>
          <w:numId w:val="0"/>
        </w:numPr>
        <w:spacing w:before="156" w:after="156"/>
      </w:pPr>
      <w:r>
        <w:rPr>
          <w:rFonts w:hint="eastAsia"/>
        </w:rPr>
        <w:t>专家建议：测试应该执行方来做的，这里所描述的所有测试是执行测试还是包括了管理部分，比如单元测试覆盖率大于7</w:t>
      </w:r>
      <w:r>
        <w:t>0</w:t>
      </w:r>
      <w:r>
        <w:rPr>
          <w:rFonts w:hint="eastAsia"/>
        </w:rPr>
        <w:t>%</w:t>
      </w:r>
    </w:p>
    <w:p>
      <w:pPr>
        <w:pStyle w:val="43"/>
        <w:rPr>
          <w:rFonts w:hAnsi="宋体"/>
          <w:color w:val="000000"/>
          <w:szCs w:val="21"/>
          <w:shd w:val="clear" w:color="auto" w:fill="FFFFFF"/>
        </w:rPr>
      </w:pPr>
      <w:r>
        <w:rPr>
          <w:rFonts w:hint="eastAsia" w:hAnsi="宋体"/>
          <w:color w:val="000000"/>
          <w:szCs w:val="21"/>
          <w:shd w:val="clear" w:color="auto" w:fill="FFFFFF"/>
        </w:rPr>
        <w:t>单元测试是项目的开发质量管理活动。必须包含以下基本功能：</w:t>
      </w:r>
    </w:p>
    <w:p>
      <w:pPr>
        <w:pStyle w:val="43"/>
        <w:rPr>
          <w:rFonts w:hAnsi="宋体"/>
          <w:color w:val="000000"/>
          <w:szCs w:val="21"/>
          <w:shd w:val="clear" w:color="auto" w:fill="FFFFFF"/>
        </w:rPr>
      </w:pPr>
      <w:r>
        <w:rPr>
          <w:rFonts w:hint="eastAsia" w:hAnsi="宋体"/>
          <w:color w:val="000000"/>
          <w:szCs w:val="21"/>
          <w:shd w:val="clear" w:color="auto" w:fill="FFFFFF"/>
        </w:rPr>
        <w:t>——自动化、独立性、可重复执行的特点（是单元测试特性）</w:t>
      </w:r>
    </w:p>
    <w:p>
      <w:pPr>
        <w:pStyle w:val="43"/>
        <w:rPr>
          <w:rFonts w:hAnsi="宋体"/>
          <w:color w:val="000000"/>
          <w:szCs w:val="21"/>
          <w:shd w:val="clear" w:color="auto" w:fill="FFFFFF"/>
        </w:rPr>
      </w:pPr>
      <w:r>
        <w:rPr>
          <w:rFonts w:hint="eastAsia" w:hAnsi="宋体"/>
          <w:color w:val="000000"/>
          <w:szCs w:val="21"/>
          <w:shd w:val="clear" w:color="auto" w:fill="FFFFFF"/>
        </w:rPr>
        <w:t>——每个CASE有assert 来验证</w:t>
      </w:r>
    </w:p>
    <w:p>
      <w:pPr>
        <w:pStyle w:val="43"/>
        <w:rPr>
          <w:rFonts w:hAnsi="宋体"/>
          <w:color w:val="000000"/>
          <w:szCs w:val="21"/>
          <w:shd w:val="clear" w:color="auto" w:fill="FFFFFF"/>
        </w:rPr>
      </w:pPr>
      <w:r>
        <w:rPr>
          <w:rFonts w:hint="eastAsia" w:hAnsi="宋体"/>
          <w:color w:val="000000"/>
          <w:szCs w:val="21"/>
          <w:shd w:val="clear" w:color="auto" w:fill="FFFFFF"/>
        </w:rPr>
        <w:t>——</w:t>
      </w:r>
      <w:bookmarkStart w:id="62" w:name="OLE_LINK1"/>
      <w:bookmarkStart w:id="63" w:name="OLE_LINK2"/>
      <w:r>
        <w:rPr>
          <w:rFonts w:hint="eastAsia" w:hAnsi="宋体"/>
          <w:color w:val="000000"/>
          <w:szCs w:val="21"/>
          <w:shd w:val="clear" w:color="auto" w:fill="FFFFFF"/>
        </w:rPr>
        <w:t>核心业务、核心应用、核心模块的增量代码确保单元测试通过</w:t>
      </w:r>
      <w:bookmarkEnd w:id="62"/>
      <w:bookmarkEnd w:id="63"/>
      <w:r>
        <w:rPr>
          <w:rFonts w:hint="eastAsia" w:hAnsi="宋体"/>
          <w:color w:val="000000"/>
          <w:szCs w:val="21"/>
          <w:shd w:val="clear" w:color="auto" w:fill="FFFFFF"/>
        </w:rPr>
        <w:t>（不是成熟度，建议去掉）</w:t>
      </w:r>
      <w:r>
        <w:rPr>
          <w:rFonts w:hint="eastAsia" w:hAnsi="宋体"/>
          <w:color w:val="FF0000"/>
          <w:szCs w:val="21"/>
          <w:shd w:val="clear" w:color="auto" w:fill="FFFFFF"/>
        </w:rPr>
        <w:t>-建议保留</w:t>
      </w:r>
    </w:p>
    <w:p>
      <w:pPr>
        <w:pStyle w:val="43"/>
        <w:rPr>
          <w:rFonts w:hAnsi="宋体"/>
          <w:color w:val="000000"/>
          <w:szCs w:val="21"/>
          <w:highlight w:val="green"/>
          <w:shd w:val="clear" w:color="auto" w:fill="FFFFFF"/>
        </w:rPr>
      </w:pPr>
      <w:r>
        <w:rPr>
          <w:rFonts w:hint="eastAsia" w:hAnsi="宋体"/>
          <w:color w:val="000000"/>
          <w:szCs w:val="21"/>
          <w:shd w:val="clear" w:color="auto" w:fill="FFFFFF"/>
        </w:rPr>
        <w:t>——单元测试的CASE有手工编写和自动化生成2种</w:t>
      </w:r>
      <w:r>
        <w:rPr>
          <w:rFonts w:hint="eastAsia" w:hAnsi="宋体"/>
          <w:strike/>
          <w:color w:val="000000"/>
          <w:szCs w:val="21"/>
          <w:shd w:val="clear" w:color="auto" w:fill="FFFFFF"/>
        </w:rPr>
        <w:t>，</w:t>
      </w:r>
      <w:r>
        <w:rPr>
          <w:rFonts w:hint="eastAsia" w:hAnsi="宋体"/>
          <w:strike/>
          <w:color w:val="000000"/>
          <w:szCs w:val="21"/>
          <w:highlight w:val="green"/>
          <w:shd w:val="clear" w:color="auto" w:fill="FFFFFF"/>
        </w:rPr>
        <w:t>文件名要区分</w:t>
      </w:r>
    </w:p>
    <w:p>
      <w:pPr>
        <w:pStyle w:val="43"/>
        <w:rPr>
          <w:rFonts w:hAnsi="宋体"/>
          <w:strike/>
          <w:color w:val="000000"/>
          <w:szCs w:val="21"/>
          <w:shd w:val="clear" w:color="auto" w:fill="FFFFFF"/>
        </w:rPr>
      </w:pPr>
      <w:r>
        <w:rPr>
          <w:rFonts w:hint="eastAsia" w:hAnsi="宋体"/>
          <w:strike/>
          <w:color w:val="000000"/>
          <w:szCs w:val="21"/>
          <w:highlight w:val="green"/>
          <w:shd w:val="clear" w:color="auto" w:fill="FFFFFF"/>
        </w:rPr>
        <w:t>——每个单元测试</w:t>
      </w:r>
      <w:r>
        <w:rPr>
          <w:rFonts w:hAnsi="宋体"/>
          <w:strike/>
          <w:color w:val="000000"/>
          <w:szCs w:val="21"/>
          <w:highlight w:val="green"/>
          <w:shd w:val="clear" w:color="auto" w:fill="FFFFFF"/>
        </w:rPr>
        <w:t>CASE执行时间不超过1秒</w:t>
      </w:r>
      <w:r>
        <w:rPr>
          <w:rFonts w:hint="eastAsia" w:hAnsi="宋体"/>
          <w:strike/>
          <w:color w:val="000000"/>
          <w:szCs w:val="21"/>
          <w:highlight w:val="green"/>
          <w:shd w:val="clear" w:color="auto" w:fill="FFFFFF"/>
        </w:rPr>
        <w:t>可以指定。</w:t>
      </w:r>
    </w:p>
    <w:p>
      <w:pPr>
        <w:pStyle w:val="43"/>
        <w:rPr>
          <w:rFonts w:hAnsi="宋体"/>
          <w:color w:val="000000"/>
          <w:szCs w:val="21"/>
          <w:shd w:val="clear" w:color="auto" w:fill="FFFFFF"/>
        </w:rPr>
      </w:pPr>
      <w:r>
        <w:rPr>
          <w:rFonts w:hint="eastAsia" w:hAnsi="宋体"/>
          <w:color w:val="000000"/>
          <w:szCs w:val="21"/>
          <w:shd w:val="clear" w:color="auto" w:fill="FFFFFF"/>
        </w:rPr>
        <w:t>——单元测试的报告中必须有分支覆盖率，CASE总数，成功执行总数，失败总数，异常总数，执行跳过总数</w:t>
      </w:r>
    </w:p>
    <w:p>
      <w:pPr>
        <w:pStyle w:val="43"/>
        <w:rPr>
          <w:rFonts w:hAnsi="宋体"/>
          <w:color w:val="000000"/>
          <w:szCs w:val="21"/>
          <w:shd w:val="clear" w:color="auto" w:fill="FFFFFF"/>
        </w:rPr>
      </w:pPr>
      <w:r>
        <w:rPr>
          <w:rFonts w:hint="eastAsia" w:hAnsi="宋体"/>
          <w:color w:val="000000"/>
          <w:szCs w:val="21"/>
          <w:shd w:val="clear" w:color="auto" w:fill="FFFFFF"/>
        </w:rPr>
        <w:t>——单元测试和源代码用目录结构区分开</w:t>
      </w:r>
    </w:p>
    <w:p>
      <w:pPr>
        <w:pStyle w:val="43"/>
        <w:rPr>
          <w:rFonts w:hAnsi="宋体"/>
          <w:strike/>
          <w:color w:val="000000"/>
          <w:szCs w:val="21"/>
          <w:highlight w:val="green"/>
          <w:shd w:val="clear" w:color="auto" w:fill="FFFFFF"/>
        </w:rPr>
      </w:pPr>
      <w:r>
        <w:rPr>
          <w:rFonts w:hint="eastAsia" w:hAnsi="宋体"/>
          <w:strike/>
          <w:color w:val="000000"/>
          <w:szCs w:val="21"/>
          <w:highlight w:val="green"/>
          <w:shd w:val="clear" w:color="auto" w:fill="FFFFFF"/>
        </w:rPr>
        <w:t>——使用单元测试框架</w:t>
      </w:r>
    </w:p>
    <w:p>
      <w:pPr>
        <w:pStyle w:val="43"/>
        <w:rPr>
          <w:rFonts w:hAnsi="宋体"/>
          <w:strike/>
          <w:color w:val="000000"/>
          <w:szCs w:val="21"/>
          <w:highlight w:val="green"/>
          <w:shd w:val="clear" w:color="auto" w:fill="FFFFFF"/>
        </w:rPr>
      </w:pPr>
      <w:r>
        <w:rPr>
          <w:rFonts w:hint="eastAsia" w:hAnsi="宋体"/>
          <w:strike/>
          <w:color w:val="000000"/>
          <w:szCs w:val="21"/>
          <w:highlight w:val="green"/>
          <w:shd w:val="clear" w:color="auto" w:fill="FFFFFF"/>
        </w:rPr>
        <w:t>——单元测试有修改记录</w:t>
      </w:r>
    </w:p>
    <w:p>
      <w:pPr>
        <w:pStyle w:val="43"/>
        <w:rPr>
          <w:rFonts w:hAnsi="宋体"/>
          <w:strike/>
          <w:color w:val="000000"/>
          <w:szCs w:val="21"/>
          <w:shd w:val="clear" w:color="auto" w:fill="FFFFFF"/>
        </w:rPr>
      </w:pPr>
      <w:r>
        <w:rPr>
          <w:rFonts w:hint="eastAsia" w:hAnsi="宋体"/>
          <w:strike/>
          <w:color w:val="000000"/>
          <w:szCs w:val="21"/>
          <w:highlight w:val="green"/>
          <w:shd w:val="clear" w:color="auto" w:fill="FFFFFF"/>
        </w:rPr>
        <w:t>——单元测试有评审记录</w:t>
      </w:r>
    </w:p>
    <w:p>
      <w:pPr>
        <w:pStyle w:val="43"/>
        <w:rPr>
          <w:rFonts w:hAnsi="宋体"/>
          <w:color w:val="000000"/>
          <w:szCs w:val="21"/>
          <w:shd w:val="clear" w:color="auto" w:fill="FFFFFF"/>
        </w:rPr>
      </w:pPr>
    </w:p>
    <w:p>
      <w:pPr>
        <w:pStyle w:val="43"/>
        <w:rPr>
          <w:rFonts w:hAnsi="宋体"/>
          <w:color w:val="000000"/>
          <w:szCs w:val="21"/>
          <w:shd w:val="clear" w:color="auto" w:fill="FFFFFF"/>
        </w:rPr>
      </w:pPr>
      <w:r>
        <w:rPr>
          <w:rFonts w:hint="eastAsia" w:hAnsi="宋体"/>
          <w:color w:val="000000"/>
          <w:szCs w:val="21"/>
          <w:shd w:val="clear" w:color="auto" w:fill="FFFFFF"/>
        </w:rPr>
        <w:t>可以包含以下高级功能：</w:t>
      </w:r>
    </w:p>
    <w:p>
      <w:pPr>
        <w:pStyle w:val="43"/>
        <w:rPr>
          <w:rFonts w:hAnsi="宋体"/>
          <w:strike/>
          <w:color w:val="000000"/>
          <w:szCs w:val="21"/>
          <w:shd w:val="clear" w:color="auto" w:fill="FFFFFF"/>
        </w:rPr>
      </w:pPr>
      <w:r>
        <w:rPr>
          <w:rFonts w:hint="eastAsia" w:hAnsi="宋体"/>
          <w:strike/>
          <w:color w:val="000000"/>
          <w:szCs w:val="21"/>
          <w:highlight w:val="green"/>
          <w:shd w:val="clear" w:color="auto" w:fill="FFFFFF"/>
        </w:rPr>
        <w:t>——使用单元测试框架</w:t>
      </w:r>
    </w:p>
    <w:p>
      <w:pPr>
        <w:pStyle w:val="43"/>
        <w:rPr>
          <w:rFonts w:hAnsi="宋体"/>
          <w:color w:val="000000"/>
          <w:szCs w:val="21"/>
          <w:shd w:val="clear" w:color="auto" w:fill="FFFFFF"/>
        </w:rPr>
      </w:pPr>
      <w:r>
        <w:rPr>
          <w:rFonts w:hint="eastAsia" w:hAnsi="宋体"/>
          <w:color w:val="000000"/>
          <w:szCs w:val="21"/>
          <w:shd w:val="clear" w:color="auto" w:fill="FFFFFF"/>
        </w:rPr>
        <w:t>——使用MOCK</w:t>
      </w:r>
    </w:p>
    <w:p>
      <w:pPr>
        <w:pStyle w:val="43"/>
        <w:rPr>
          <w:rFonts w:hAnsi="宋体"/>
          <w:color w:val="000000"/>
          <w:szCs w:val="21"/>
          <w:shd w:val="clear" w:color="auto" w:fill="FFFFFF"/>
        </w:rPr>
      </w:pPr>
      <w:r>
        <w:rPr>
          <w:rFonts w:hint="eastAsia" w:hAnsi="宋体"/>
          <w:color w:val="000000"/>
          <w:szCs w:val="21"/>
          <w:shd w:val="clear" w:color="auto" w:fill="FFFFFF"/>
        </w:rPr>
        <w:t>——每个单元测试CASE执行时间</w:t>
      </w:r>
      <w:r>
        <w:rPr>
          <w:rFonts w:hint="eastAsia" w:hAnsi="宋体"/>
          <w:strike/>
          <w:color w:val="000000"/>
          <w:szCs w:val="21"/>
          <w:shd w:val="clear" w:color="auto" w:fill="FFFFFF"/>
        </w:rPr>
        <w:t>不超过1秒</w:t>
      </w:r>
      <w:r>
        <w:rPr>
          <w:rFonts w:hint="eastAsia" w:hAnsi="宋体"/>
          <w:color w:val="000000"/>
          <w:szCs w:val="21"/>
          <w:shd w:val="clear" w:color="auto" w:fill="FFFFFF"/>
        </w:rPr>
        <w:t>可以指定。</w:t>
      </w:r>
    </w:p>
    <w:p>
      <w:pPr>
        <w:pStyle w:val="43"/>
        <w:rPr>
          <w:rFonts w:hAnsi="宋体"/>
          <w:strike/>
          <w:color w:val="000000"/>
          <w:szCs w:val="21"/>
          <w:highlight w:val="green"/>
          <w:shd w:val="clear" w:color="auto" w:fill="FFFFFF"/>
        </w:rPr>
      </w:pPr>
      <w:r>
        <w:rPr>
          <w:rFonts w:hint="eastAsia" w:hAnsi="宋体"/>
          <w:strike/>
          <w:color w:val="000000"/>
          <w:szCs w:val="21"/>
          <w:highlight w:val="green"/>
          <w:shd w:val="clear" w:color="auto" w:fill="FFFFFF"/>
        </w:rPr>
        <w:t>——单元测试有修改记录</w:t>
      </w:r>
    </w:p>
    <w:p>
      <w:pPr>
        <w:pStyle w:val="43"/>
        <w:rPr>
          <w:rFonts w:hAnsi="宋体"/>
          <w:strike/>
          <w:color w:val="000000"/>
          <w:szCs w:val="21"/>
          <w:highlight w:val="green"/>
          <w:shd w:val="clear" w:color="auto" w:fill="FFFFFF"/>
        </w:rPr>
      </w:pPr>
      <w:r>
        <w:rPr>
          <w:rFonts w:hint="eastAsia" w:hAnsi="宋体"/>
          <w:strike/>
          <w:color w:val="000000"/>
          <w:szCs w:val="21"/>
          <w:highlight w:val="green"/>
          <w:shd w:val="clear" w:color="auto" w:fill="FFFFFF"/>
        </w:rPr>
        <w:t>——单元测试有评审记录</w:t>
      </w:r>
    </w:p>
    <w:p>
      <w:pPr>
        <w:pStyle w:val="43"/>
        <w:rPr>
          <w:rFonts w:hAnsi="宋体"/>
          <w:strike/>
          <w:color w:val="000000"/>
          <w:szCs w:val="21"/>
          <w:shd w:val="clear" w:color="auto" w:fill="FFFFFF"/>
        </w:rPr>
      </w:pPr>
      <w:r>
        <w:rPr>
          <w:rFonts w:hint="eastAsia" w:hAnsi="宋体"/>
          <w:strike/>
          <w:color w:val="000000"/>
          <w:szCs w:val="21"/>
          <w:highlight w:val="green"/>
          <w:shd w:val="clear" w:color="auto" w:fill="FFFFFF"/>
        </w:rPr>
        <w:t>——单元测试的参数范围包含开发和测试共同确定（建议修改描述，要体现出能力项要求）</w:t>
      </w:r>
    </w:p>
    <w:p>
      <w:pPr>
        <w:pStyle w:val="43"/>
        <w:rPr>
          <w:rFonts w:hAnsi="宋体"/>
          <w:color w:val="000000"/>
          <w:szCs w:val="21"/>
          <w:shd w:val="clear" w:color="auto" w:fill="FFFFFF"/>
        </w:rPr>
      </w:pPr>
      <w:r>
        <w:rPr>
          <w:rFonts w:hint="eastAsia" w:hAnsi="宋体"/>
          <w:color w:val="000000"/>
          <w:szCs w:val="21"/>
          <w:shd w:val="clear" w:color="auto" w:fill="FFFFFF"/>
        </w:rPr>
        <w:t>——使用工具自动化生成单元测试</w:t>
      </w:r>
    </w:p>
    <w:p>
      <w:pPr>
        <w:pStyle w:val="43"/>
        <w:rPr>
          <w:rFonts w:hAnsi="宋体"/>
          <w:color w:val="000000"/>
          <w:szCs w:val="21"/>
          <w:shd w:val="clear" w:color="auto" w:fill="FFFFFF"/>
        </w:rPr>
      </w:pPr>
      <w:r>
        <w:rPr>
          <w:rFonts w:hint="eastAsia" w:hAnsi="宋体"/>
          <w:color w:val="000000"/>
          <w:szCs w:val="21"/>
          <w:shd w:val="clear" w:color="auto" w:fill="FFFFFF"/>
        </w:rPr>
        <w:t>——单元测试支持并行运行</w:t>
      </w:r>
    </w:p>
    <w:p>
      <w:pPr>
        <w:pStyle w:val="43"/>
        <w:rPr>
          <w:color w:val="0000FF"/>
        </w:rPr>
      </w:pPr>
      <w:r>
        <w:rPr>
          <w:rFonts w:hint="eastAsia"/>
          <w:color w:val="0000FF"/>
        </w:rPr>
        <w:t>专家评审：</w:t>
      </w:r>
    </w:p>
    <w:p>
      <w:pPr>
        <w:pStyle w:val="51"/>
        <w:spacing w:before="156" w:after="156"/>
      </w:pPr>
      <w:r>
        <w:rPr>
          <w:rFonts w:hint="eastAsia"/>
          <w:color w:val="0000FF"/>
        </w:rPr>
        <w:t>基本上是成熟度描述，产品特性少，修改再评</w:t>
      </w:r>
      <w:r>
        <w:rPr>
          <w:rFonts w:hint="eastAsia"/>
        </w:rPr>
        <w:t>接口/服务测试</w:t>
      </w:r>
    </w:p>
    <w:p>
      <w:pPr>
        <w:pStyle w:val="43"/>
      </w:pPr>
      <w:r>
        <w:rPr>
          <w:rFonts w:hint="eastAsia" w:hAnsi="宋体"/>
        </w:rPr>
        <w:t>接口测试是通过直接在消息层向测试软件接口，确定功能、性能、可靠性、安全等是否满足预期的软件测试方法。</w:t>
      </w:r>
      <w:r>
        <w:rPr>
          <w:rFonts w:hint="eastAsia"/>
        </w:rPr>
        <w:t>REST风格接口是Web应用前后端和微服务之间主要的接口形式。</w:t>
      </w:r>
    </w:p>
    <w:p>
      <w:pPr>
        <w:pStyle w:val="43"/>
        <w:rPr>
          <w:szCs w:val="21"/>
        </w:rPr>
      </w:pPr>
      <w:r>
        <w:rPr>
          <w:rFonts w:hint="eastAsia" w:hAnsi="宋体"/>
        </w:rPr>
        <w:t>应包含以下基本功能：</w:t>
      </w:r>
    </w:p>
    <w:p>
      <w:pPr>
        <w:pStyle w:val="43"/>
      </w:pPr>
      <w:r>
        <w:rPr>
          <w:rFonts w:hint="eastAsia"/>
        </w:rPr>
        <w:t>——支持针对REST风格接口的测试</w:t>
      </w:r>
    </w:p>
    <w:p>
      <w:pPr>
        <w:pStyle w:val="43"/>
      </w:pPr>
      <w:r>
        <w:rPr>
          <w:rFonts w:hint="eastAsia"/>
        </w:rPr>
        <w:t>——支持HTTP、HTTPS协议GET、POST、PUT、DELETE等主要方法的测试</w:t>
      </w:r>
    </w:p>
    <w:p>
      <w:pPr>
        <w:pStyle w:val="43"/>
        <w:rPr>
          <w:color w:val="0070C0"/>
        </w:rPr>
      </w:pPr>
      <w:r>
        <w:rPr>
          <w:rFonts w:hint="eastAsia"/>
        </w:rPr>
        <w:t>——支持基于Swagger或Open API文档辅助编写接口测试逻辑</w:t>
      </w:r>
      <w:r>
        <w:rPr>
          <w:rFonts w:hint="eastAsia"/>
          <w:color w:val="0070C0"/>
        </w:rPr>
        <w:t>（建议放到高级）</w:t>
      </w:r>
    </w:p>
    <w:p>
      <w:pPr>
        <w:pStyle w:val="43"/>
      </w:pPr>
      <w:r>
        <w:rPr>
          <w:rFonts w:hint="eastAsia"/>
        </w:rPr>
        <w:t>——支持基于录制的接口请求和响应生成测试逻辑</w:t>
      </w:r>
      <w:r>
        <w:rPr>
          <w:rFonts w:hint="eastAsia"/>
          <w:color w:val="0070C0"/>
        </w:rPr>
        <w:t>（建议放到高级）</w:t>
      </w:r>
    </w:p>
    <w:p>
      <w:pPr>
        <w:pStyle w:val="43"/>
      </w:pPr>
      <w:r>
        <w:rPr>
          <w:rFonts w:hint="eastAsia"/>
        </w:rPr>
        <w:t>——支持定义HTTP请求的URL、请求头、请求报文</w:t>
      </w:r>
    </w:p>
    <w:p>
      <w:pPr>
        <w:pStyle w:val="43"/>
      </w:pPr>
      <w:r>
        <w:rPr>
          <w:rFonts w:hint="eastAsia"/>
        </w:rPr>
        <w:t>——支持表单、文本、JSON、XML等多种格式的请求报文</w:t>
      </w:r>
    </w:p>
    <w:p>
      <w:pPr>
        <w:pStyle w:val="43"/>
      </w:pPr>
      <w:r>
        <w:rPr>
          <w:rFonts w:hint="eastAsia"/>
        </w:rPr>
        <w:t>——支持Basic认证、Token认证等接口鉴权认证方式</w:t>
      </w:r>
    </w:p>
    <w:p>
      <w:pPr>
        <w:pStyle w:val="43"/>
      </w:pPr>
      <w:r>
        <w:rPr>
          <w:rFonts w:hint="eastAsia"/>
        </w:rPr>
        <w:t>——支持针对HTTP响应的响应报文、响应头、响应码定义测试断言</w:t>
      </w:r>
    </w:p>
    <w:p>
      <w:pPr>
        <w:pStyle w:val="43"/>
      </w:pPr>
      <w:r>
        <w:rPr>
          <w:rFonts w:hint="eastAsia"/>
        </w:rPr>
        <w:t>——支持提取HTTP响应的内容，基于上下文创建后续HTTP请求</w:t>
      </w:r>
    </w:p>
    <w:p>
      <w:pPr>
        <w:pStyle w:val="43"/>
        <w:rPr>
          <w:color w:val="0070C0"/>
        </w:rPr>
      </w:pPr>
      <w:r>
        <w:rPr>
          <w:rFonts w:hint="eastAsia"/>
        </w:rPr>
        <w:t xml:space="preserve">——支持循环、判断、暂停等测试逻辑 </w:t>
      </w:r>
      <w:r>
        <w:rPr>
          <w:rFonts w:hint="eastAsia"/>
          <w:color w:val="0070C0"/>
        </w:rPr>
        <w:t>（建议描述为接口测试流程控制）</w:t>
      </w:r>
    </w:p>
    <w:p>
      <w:pPr>
        <w:pStyle w:val="43"/>
      </w:pPr>
      <w:r>
        <w:rPr>
          <w:rFonts w:hint="eastAsia"/>
        </w:rPr>
        <w:t>——支持定义不同测试环境的测试参数</w:t>
      </w:r>
    </w:p>
    <w:p>
      <w:pPr>
        <w:pStyle w:val="43"/>
      </w:pPr>
      <w:r>
        <w:rPr>
          <w:rFonts w:hint="eastAsia"/>
        </w:rPr>
        <w:t>——支持测试关键字，以复用测试逻辑</w:t>
      </w:r>
      <w:r>
        <w:rPr>
          <w:rFonts w:hint="eastAsia"/>
          <w:color w:val="0070C0"/>
        </w:rPr>
        <w:t>（术语中增加关键字驱动，复用测试逻辑建议作为单独特性）</w:t>
      </w:r>
    </w:p>
    <w:p>
      <w:pPr>
        <w:pStyle w:val="43"/>
      </w:pPr>
      <w:r>
        <w:rPr>
          <w:rFonts w:hint="eastAsia"/>
        </w:rPr>
        <w:t>——支持测试套件编排测试用例串行顺序执行或并行执行</w:t>
      </w:r>
      <w:r>
        <w:rPr>
          <w:rFonts w:hint="eastAsia"/>
          <w:color w:val="0070C0"/>
        </w:rPr>
        <w:t>（可能不是接口测试专有特性）</w:t>
      </w:r>
    </w:p>
    <w:p>
      <w:pPr>
        <w:pStyle w:val="43"/>
      </w:pPr>
      <w:r>
        <w:rPr>
          <w:rFonts w:hint="eastAsia"/>
        </w:rPr>
        <w:t>——支持调试测试用例，以验证测试逻辑</w:t>
      </w:r>
      <w:r>
        <w:rPr>
          <w:rFonts w:hint="eastAsia"/>
          <w:color w:val="0070C0"/>
        </w:rPr>
        <w:t>（可能不是接口测试专有特性）</w:t>
      </w:r>
    </w:p>
    <w:p>
      <w:pPr>
        <w:pStyle w:val="43"/>
      </w:pPr>
      <w:r>
        <w:rPr>
          <w:rFonts w:hint="eastAsia"/>
        </w:rPr>
        <w:t>——支持记录测试执行日志和结果（</w:t>
      </w:r>
      <w:r>
        <w:rPr>
          <w:rFonts w:hint="eastAsia"/>
          <w:color w:val="0070C0"/>
        </w:rPr>
        <w:t>可能不是接口测试专有特性）</w:t>
      </w:r>
    </w:p>
    <w:p>
      <w:pPr>
        <w:pStyle w:val="43"/>
        <w:rPr>
          <w:color w:val="0070C0"/>
        </w:rPr>
      </w:pPr>
      <w:r>
        <w:rPr>
          <w:rFonts w:hint="eastAsia"/>
        </w:rPr>
        <w:t>——支持定义接口Mock，以解耦开发和测试依赖</w:t>
      </w:r>
      <w:r>
        <w:rPr>
          <w:rFonts w:hint="eastAsia"/>
          <w:color w:val="0070C0"/>
        </w:rPr>
        <w:t>（目的建议去掉）</w:t>
      </w:r>
    </w:p>
    <w:p>
      <w:pPr>
        <w:pStyle w:val="43"/>
      </w:pPr>
      <w:r>
        <w:rPr>
          <w:rFonts w:hint="eastAsia"/>
        </w:rPr>
        <w:t>——支持流水线调用接口测试实现持续集成和持续测试</w:t>
      </w:r>
    </w:p>
    <w:p>
      <w:pPr>
        <w:pStyle w:val="43"/>
      </w:pPr>
      <w:r>
        <w:rPr>
          <w:rFonts w:hint="eastAsia"/>
        </w:rPr>
        <w:t>——支持接口测试覆盖率和测试通过率统计</w:t>
      </w:r>
    </w:p>
    <w:p>
      <w:pPr>
        <w:pStyle w:val="43"/>
      </w:pPr>
      <w:r>
        <w:rPr>
          <w:rFonts w:hint="eastAsia"/>
        </w:rPr>
        <w:t>专家评审：</w:t>
      </w:r>
    </w:p>
    <w:p>
      <w:pPr>
        <w:pStyle w:val="43"/>
        <w:numPr>
          <w:ilvl w:val="0"/>
          <w:numId w:val="24"/>
        </w:numPr>
        <w:rPr>
          <w:color w:val="0070C0"/>
        </w:rPr>
      </w:pPr>
      <w:r>
        <w:rPr>
          <w:rFonts w:hint="eastAsia"/>
          <w:color w:val="0070C0"/>
        </w:rPr>
        <w:t>rest风格描述过细，其它接口测试没有提到；</w:t>
      </w:r>
    </w:p>
    <w:p>
      <w:pPr>
        <w:pStyle w:val="43"/>
        <w:ind w:firstLine="0" w:firstLineChars="0"/>
      </w:pPr>
    </w:p>
    <w:p>
      <w:pPr>
        <w:pStyle w:val="51"/>
        <w:spacing w:before="156" w:after="156"/>
      </w:pPr>
      <w:r>
        <w:rPr>
          <w:rFonts w:hint="eastAsia"/>
        </w:rPr>
        <w:t>UI测试（阿里董越老师1</w:t>
      </w:r>
      <w:r>
        <w:t>025</w:t>
      </w:r>
      <w:r>
        <w:rPr>
          <w:rFonts w:hint="eastAsia"/>
        </w:rPr>
        <w:t>之后改-</w:t>
      </w:r>
      <w:r>
        <w:t>-</w:t>
      </w:r>
      <w:r>
        <w:rPr>
          <w:rFonts w:hint="eastAsia"/>
        </w:rPr>
        <w:t>1</w:t>
      </w:r>
      <w:r>
        <w:t>031</w:t>
      </w:r>
      <w:r>
        <w:rPr>
          <w:rFonts w:hint="eastAsia"/>
        </w:rPr>
        <w:t>版本）</w:t>
      </w:r>
    </w:p>
    <w:p>
      <w:pPr>
        <w:ind w:firstLine="420"/>
        <w:rPr>
          <w:szCs w:val="21"/>
        </w:rPr>
      </w:pPr>
      <w:r>
        <w:rPr>
          <w:rFonts w:hint="eastAsia"/>
        </w:rPr>
        <w:t>UI</w:t>
      </w:r>
      <w:r>
        <w:rPr>
          <w:rFonts w:hint="eastAsia" w:ascii="宋体" w:hAnsi="宋体"/>
        </w:rPr>
        <w:t>测试是用户界面测试，英文名为</w:t>
      </w:r>
      <w:r>
        <w:rPr>
          <w:rFonts w:hint="eastAsia"/>
        </w:rPr>
        <w:t>User interface testing</w:t>
      </w:r>
      <w:r>
        <w:rPr>
          <w:rFonts w:hint="eastAsia" w:ascii="宋体" w:hAnsi="宋体"/>
        </w:rPr>
        <w:t>的简称。它</w:t>
      </w:r>
      <w:r>
        <w:rPr>
          <w:rFonts w:ascii="宋体" w:hAnsi="宋体"/>
          <w:color w:val="333333"/>
          <w:kern w:val="0"/>
          <w:shd w:val="clear" w:color="auto" w:fill="FFFFFF"/>
        </w:rPr>
        <w:t>通过浏览测试对象可正确反映业务的功能和需求，这种浏览包括窗口与窗口之间、字段与字段之间的浏览，以及各种访问方法</w:t>
      </w:r>
      <w:r>
        <w:rPr>
          <w:rFonts w:ascii="Arial" w:hAnsi="Arial"/>
          <w:color w:val="333333"/>
          <w:kern w:val="0"/>
          <w:shd w:val="clear" w:color="auto" w:fill="FFFFFF"/>
        </w:rPr>
        <w:t xml:space="preserve"> </w:t>
      </w:r>
      <w:r>
        <w:rPr>
          <w:rFonts w:ascii="宋体" w:hAnsi="宋体"/>
          <w:color w:val="333333"/>
          <w:kern w:val="0"/>
          <w:shd w:val="clear" w:color="auto" w:fill="FFFFFF"/>
        </w:rPr>
        <w:t>（</w:t>
      </w:r>
      <w:r>
        <w:rPr>
          <w:rFonts w:ascii="Arial" w:hAnsi="Arial"/>
          <w:color w:val="333333"/>
          <w:kern w:val="0"/>
          <w:shd w:val="clear" w:color="auto" w:fill="FFFFFF"/>
        </w:rPr>
        <w:t xml:space="preserve">Tab </w:t>
      </w:r>
      <w:r>
        <w:rPr>
          <w:rFonts w:ascii="宋体" w:hAnsi="宋体"/>
          <w:color w:val="333333"/>
          <w:kern w:val="0"/>
          <w:shd w:val="clear" w:color="auto" w:fill="FFFFFF"/>
        </w:rPr>
        <w:t>键、鼠标移动和快捷键）的使用</w:t>
      </w:r>
      <w:r>
        <w:rPr>
          <w:rFonts w:hint="eastAsia" w:ascii="宋体" w:hAnsi="宋体"/>
          <w:color w:val="333333"/>
          <w:kern w:val="0"/>
          <w:shd w:val="clear" w:color="auto" w:fill="FFFFFF"/>
        </w:rPr>
        <w:t>，且窗口的对象和特征都符合需求</w:t>
      </w:r>
      <w:r>
        <w:rPr>
          <w:rFonts w:hint="eastAsia" w:ascii="宋体" w:hAnsi="宋体"/>
        </w:rPr>
        <w:t>。</w:t>
      </w:r>
    </w:p>
    <w:p>
      <w:pPr>
        <w:ind w:firstLine="420"/>
        <w:rPr>
          <w:rFonts w:ascii="宋体" w:hAnsi="宋体"/>
          <w:kern w:val="0"/>
          <w:sz w:val="20"/>
          <w:szCs w:val="20"/>
        </w:rPr>
      </w:pPr>
      <w:r>
        <w:rPr>
          <w:rFonts w:hint="eastAsia" w:ascii="宋体" w:hAnsi="宋体"/>
        </w:rPr>
        <w:t>它应该包含以下基本功能：</w:t>
      </w:r>
    </w:p>
    <w:p>
      <w:pPr>
        <w:pStyle w:val="43"/>
        <w:rPr>
          <w:strike/>
          <w:szCs w:val="21"/>
        </w:rPr>
      </w:pPr>
      <w:r>
        <w:rPr>
          <w:rFonts w:hint="eastAsia"/>
          <w:strike/>
        </w:rPr>
        <w:t>——模拟器或真机浏览器打开被测对象</w:t>
      </w:r>
      <w:r>
        <w:rPr>
          <w:rFonts w:hint="eastAsia" w:hAnsi="宋体"/>
          <w:strike/>
          <w:color w:val="0070C0"/>
        </w:rPr>
        <w:t>（表述方式局限到</w:t>
      </w:r>
      <w:r>
        <w:rPr>
          <w:rFonts w:hint="eastAsia"/>
          <w:strike/>
          <w:color w:val="0070C0"/>
        </w:rPr>
        <w:t>web</w:t>
      </w:r>
      <w:r>
        <w:rPr>
          <w:rFonts w:hint="eastAsia" w:hAnsi="宋体"/>
          <w:strike/>
        </w:rPr>
        <w:t>）</w:t>
      </w:r>
    </w:p>
    <w:p>
      <w:pPr>
        <w:pStyle w:val="43"/>
      </w:pPr>
      <w:r>
        <w:rPr>
          <w:rFonts w:hint="eastAsia"/>
        </w:rPr>
        <w:t>——【董越】在实际运行环境或模拟器中打开被测对象</w:t>
      </w:r>
    </w:p>
    <w:p>
      <w:pPr>
        <w:pStyle w:val="43"/>
        <w:rPr>
          <w:strike/>
        </w:rPr>
      </w:pPr>
      <w:r>
        <w:rPr>
          <w:rFonts w:hint="eastAsia"/>
          <w:strike/>
        </w:rPr>
        <w:t>——模拟用户的键盘、鼠标操作</w:t>
      </w:r>
      <w:r>
        <w:rPr>
          <w:rFonts w:hint="eastAsia" w:hAnsi="宋体"/>
          <w:strike/>
          <w:color w:val="0070C0"/>
        </w:rPr>
        <w:t>（建议采用人机交互的方式描述</w:t>
      </w:r>
      <w:r>
        <w:rPr>
          <w:rFonts w:hint="eastAsia"/>
          <w:strike/>
          <w:color w:val="0070C0"/>
        </w:rPr>
        <w:t xml:space="preserve"> </w:t>
      </w:r>
      <w:r>
        <w:rPr>
          <w:rFonts w:hint="eastAsia" w:hAnsi="宋体"/>
          <w:strike/>
        </w:rPr>
        <w:t>）</w:t>
      </w:r>
    </w:p>
    <w:p>
      <w:pPr>
        <w:pStyle w:val="43"/>
      </w:pPr>
      <w:r>
        <w:rPr>
          <w:rFonts w:hint="eastAsia"/>
        </w:rPr>
        <w:t>——【董越】模拟用户通过键盘、鼠标等进行的人机交互操作</w:t>
      </w:r>
    </w:p>
    <w:p>
      <w:pPr>
        <w:pStyle w:val="43"/>
        <w:rPr>
          <w:strike/>
          <w:color w:val="0070C0"/>
        </w:rPr>
      </w:pPr>
      <w:r>
        <w:rPr>
          <w:rFonts w:hint="eastAsia"/>
          <w:strike/>
        </w:rPr>
        <w:t>——被测流程的顺序执行</w:t>
      </w:r>
      <w:r>
        <w:rPr>
          <w:rFonts w:hint="eastAsia" w:hAnsi="宋体"/>
          <w:strike/>
          <w:color w:val="0070C0"/>
        </w:rPr>
        <w:t>（必然的，可不描述）</w:t>
      </w:r>
    </w:p>
    <w:p>
      <w:pPr>
        <w:pStyle w:val="43"/>
        <w:rPr>
          <w:strike/>
        </w:rPr>
      </w:pPr>
      <w:r>
        <w:rPr>
          <w:rFonts w:hint="eastAsia"/>
          <w:strike/>
        </w:rPr>
        <w:t>——内容（文案、数值等）检查</w:t>
      </w:r>
      <w:r>
        <w:rPr>
          <w:rFonts w:hint="eastAsia" w:hAnsi="宋体"/>
          <w:strike/>
          <w:color w:val="0070C0"/>
        </w:rPr>
        <w:t>（被测对象属性检查）</w:t>
      </w:r>
    </w:p>
    <w:p>
      <w:pPr>
        <w:pStyle w:val="43"/>
      </w:pPr>
      <w:r>
        <w:rPr>
          <w:rFonts w:hint="eastAsia"/>
        </w:rPr>
        <w:t>——【董越】被测对象的内容和属性的检查</w:t>
      </w:r>
    </w:p>
    <w:p>
      <w:pPr>
        <w:pStyle w:val="43"/>
      </w:pPr>
      <w:r>
        <w:rPr>
          <w:rFonts w:hint="eastAsia"/>
        </w:rPr>
        <w:t>——测试步骤局部修改</w:t>
      </w:r>
    </w:p>
    <w:p>
      <w:pPr>
        <w:pStyle w:val="43"/>
      </w:pPr>
      <w:r>
        <w:rPr>
          <w:rFonts w:hint="eastAsia"/>
        </w:rPr>
        <w:t>——测试过程用例管理</w:t>
      </w:r>
    </w:p>
    <w:p>
      <w:pPr>
        <w:pStyle w:val="43"/>
      </w:pPr>
      <w:r>
        <w:rPr>
          <w:rFonts w:hint="eastAsia"/>
        </w:rPr>
        <w:t>——测试过程的本地回放、执行</w:t>
      </w:r>
    </w:p>
    <w:p>
      <w:pPr>
        <w:pStyle w:val="43"/>
      </w:pPr>
      <w:r>
        <w:rPr>
          <w:rFonts w:hint="eastAsia" w:hAnsi="宋体"/>
        </w:rPr>
        <w:t>可以包含以下高级功能：</w:t>
      </w:r>
    </w:p>
    <w:p>
      <w:pPr>
        <w:pStyle w:val="43"/>
      </w:pPr>
      <w:r>
        <w:rPr>
          <w:rFonts w:hint="eastAsia"/>
        </w:rPr>
        <w:t>——测试过程局部调试</w:t>
      </w:r>
    </w:p>
    <w:p>
      <w:pPr>
        <w:pStyle w:val="43"/>
      </w:pPr>
      <w:r>
        <w:rPr>
          <w:rFonts w:hint="eastAsia"/>
        </w:rPr>
        <w:t>——自动录制测试过程</w:t>
      </w:r>
    </w:p>
    <w:p>
      <w:pPr>
        <w:pStyle w:val="43"/>
      </w:pPr>
      <w:r>
        <w:rPr>
          <w:rFonts w:hint="eastAsia"/>
        </w:rPr>
        <w:t>——参数化测试过程中相应数据</w:t>
      </w:r>
    </w:p>
    <w:p>
      <w:pPr>
        <w:pStyle w:val="43"/>
      </w:pPr>
      <w:r>
        <w:rPr>
          <w:rFonts w:hint="eastAsia"/>
        </w:rPr>
        <w:t>——被测对象相应内容（文案、数值等）支持数据库对比</w:t>
      </w:r>
    </w:p>
    <w:p>
      <w:pPr>
        <w:pStyle w:val="43"/>
      </w:pPr>
      <w:r>
        <w:rPr>
          <w:rFonts w:hint="eastAsia"/>
        </w:rPr>
        <w:t>——重复过程的公共方法</w:t>
      </w:r>
    </w:p>
    <w:p>
      <w:pPr>
        <w:pStyle w:val="43"/>
        <w:rPr>
          <w:strike/>
        </w:rPr>
      </w:pPr>
      <w:r>
        <w:rPr>
          <w:rFonts w:hint="eastAsia"/>
          <w:strike/>
        </w:rPr>
        <w:t>——多环境执行</w:t>
      </w:r>
      <w:r>
        <w:rPr>
          <w:rFonts w:hint="eastAsia" w:hAnsi="宋体"/>
          <w:strike/>
        </w:rPr>
        <w:t>（建议解释云端执行和多环境执行）</w:t>
      </w:r>
    </w:p>
    <w:p>
      <w:pPr>
        <w:pStyle w:val="43"/>
      </w:pPr>
      <w:r>
        <w:rPr>
          <w:rFonts w:hint="eastAsia"/>
        </w:rPr>
        <w:t>——【董越】支持一套脚本在不同环境(</w:t>
      </w:r>
      <w:r>
        <w:rPr>
          <w:rFonts w:hint="eastAsia" w:hAnsi="宋体"/>
        </w:rPr>
        <w:t>如本地开发环境、云端测试环境等</w:t>
      </w:r>
      <w:r>
        <w:rPr>
          <w:rFonts w:hint="eastAsia"/>
        </w:rPr>
        <w:t>)</w:t>
      </w:r>
      <w:r>
        <w:rPr>
          <w:rFonts w:hint="eastAsia" w:hAnsi="宋体"/>
        </w:rPr>
        <w:t>中执行</w:t>
      </w:r>
    </w:p>
    <w:p>
      <w:pPr>
        <w:pStyle w:val="43"/>
      </w:pPr>
      <w:r>
        <w:rPr>
          <w:rFonts w:hint="eastAsia"/>
        </w:rPr>
        <w:t>——</w:t>
      </w:r>
      <w:r>
        <w:rPr>
          <w:rFonts w:hint="eastAsia" w:hAnsi="宋体"/>
          <w:strike/>
        </w:rPr>
        <w:t>云端执行</w:t>
      </w:r>
    </w:p>
    <w:p>
      <w:pPr>
        <w:pStyle w:val="43"/>
      </w:pPr>
      <w:r>
        <w:rPr>
          <w:rFonts w:hint="eastAsia"/>
        </w:rPr>
        <w:t>——【董越】支持对云端执行的测试任务的管理</w:t>
      </w:r>
    </w:p>
    <w:p>
      <w:pPr>
        <w:pStyle w:val="43"/>
      </w:pPr>
      <w:r>
        <w:rPr>
          <w:rFonts w:hint="eastAsia"/>
        </w:rPr>
        <w:t>——定时执行</w:t>
      </w:r>
    </w:p>
    <w:p>
      <w:pPr>
        <w:pStyle w:val="43"/>
        <w:rPr>
          <w:strike/>
        </w:rPr>
      </w:pPr>
      <w:r>
        <w:rPr>
          <w:rFonts w:hint="eastAsia" w:hAnsi="宋体"/>
          <w:strike/>
        </w:rPr>
        <w:t>专家意见：</w:t>
      </w:r>
    </w:p>
    <w:p>
      <w:pPr>
        <w:pStyle w:val="43"/>
        <w:rPr>
          <w:strike/>
        </w:rPr>
      </w:pPr>
      <w:r>
        <w:rPr>
          <w:rFonts w:hint="eastAsia" w:hAnsi="宋体"/>
          <w:strike/>
          <w:color w:val="0070C0"/>
        </w:rPr>
        <w:t>建议作者线下再评审</w:t>
      </w:r>
    </w:p>
    <w:p>
      <w:pPr>
        <w:pStyle w:val="43"/>
      </w:pPr>
    </w:p>
    <w:p>
      <w:pPr>
        <w:pStyle w:val="51"/>
        <w:spacing w:before="156" w:after="156"/>
      </w:pPr>
      <w:r>
        <w:rPr>
          <w:rFonts w:hint="eastAsia"/>
        </w:rPr>
        <w:t>移动应用测试</w:t>
      </w:r>
    </w:p>
    <w:p>
      <w:pPr>
        <w:widowControl/>
        <w:autoSpaceDE w:val="0"/>
        <w:autoSpaceDN w:val="0"/>
        <w:ind w:firstLine="420" w:firstLineChars="200"/>
        <w:rPr>
          <w:rFonts w:ascii="宋体"/>
          <w:kern w:val="0"/>
          <w:szCs w:val="21"/>
        </w:rPr>
      </w:pPr>
      <w:r>
        <w:rPr>
          <w:rFonts w:hint="eastAsia" w:ascii="宋体" w:hAnsi="宋体"/>
          <w:kern w:val="0"/>
        </w:rPr>
        <w:t>移动应用测试是指针对市场主流移动端（</w:t>
      </w:r>
      <w:r>
        <w:rPr>
          <w:rFonts w:hint="eastAsia" w:ascii="宋体"/>
          <w:kern w:val="0"/>
        </w:rPr>
        <w:t>Android、iOS、H5、</w:t>
      </w:r>
      <w:r>
        <w:rPr>
          <w:rFonts w:hint="eastAsia" w:ascii="宋体" w:hAnsi="宋体"/>
          <w:kern w:val="0"/>
        </w:rPr>
        <w:t>小程序等）利用自动化技术进行功能性和各项非功能性专项测试。包含适配兼容测试、移动自动化测试、客户端性能测试三大类测试。</w:t>
      </w:r>
    </w:p>
    <w:p>
      <w:pPr>
        <w:pStyle w:val="51"/>
        <w:numPr>
          <w:ilvl w:val="0"/>
          <w:numId w:val="0"/>
        </w:numPr>
        <w:spacing w:before="156" w:after="156"/>
        <w:rPr>
          <w:rFonts w:ascii="宋体"/>
        </w:rPr>
      </w:pPr>
      <w:r>
        <w:rPr>
          <w:rFonts w:hint="eastAsia" w:hAnsi="黑体"/>
        </w:rPr>
        <w:t>5.5.5.1</w:t>
      </w:r>
      <w:r>
        <w:rPr>
          <w:rFonts w:hAnsi="黑体"/>
        </w:rPr>
        <w:t xml:space="preserve"> </w:t>
      </w:r>
      <w:r>
        <w:rPr>
          <w:rFonts w:hint="eastAsia" w:hAnsi="黑体"/>
        </w:rPr>
        <w:t>适配兼容测试</w:t>
      </w:r>
    </w:p>
    <w:p>
      <w:pPr>
        <w:widowControl/>
        <w:autoSpaceDE w:val="0"/>
        <w:autoSpaceDN w:val="0"/>
        <w:ind w:firstLine="420" w:firstLineChars="200"/>
        <w:rPr>
          <w:rFonts w:ascii="宋体"/>
          <w:kern w:val="0"/>
        </w:rPr>
      </w:pPr>
      <w:r>
        <w:rPr>
          <w:rFonts w:hint="eastAsia" w:ascii="宋体" w:hAnsi="宋体"/>
          <w:kern w:val="0"/>
        </w:rPr>
        <w:t>适配兼容测试利用移动终端真机实验室，移动应用需要在各种参数搭配的机型上进行测试</w:t>
      </w:r>
      <w:r>
        <w:rPr>
          <w:rFonts w:hint="eastAsia" w:ascii="宋体"/>
          <w:kern w:val="0"/>
        </w:rPr>
        <w:t>,以确保移动应用兼容用户使用的手机机型, 最大化客户群体。它应该包含以下基本功能：</w:t>
      </w:r>
    </w:p>
    <w:p>
      <w:pPr>
        <w:widowControl/>
        <w:autoSpaceDE w:val="0"/>
        <w:autoSpaceDN w:val="0"/>
        <w:ind w:firstLine="420" w:firstLineChars="200"/>
        <w:rPr>
          <w:rFonts w:ascii="宋体"/>
          <w:kern w:val="0"/>
        </w:rPr>
      </w:pPr>
      <w:r>
        <w:rPr>
          <w:rFonts w:hint="eastAsia" w:ascii="宋体"/>
          <w:kern w:val="0"/>
        </w:rPr>
        <w:t>——按需的机型选择</w:t>
      </w:r>
    </w:p>
    <w:p>
      <w:pPr>
        <w:widowControl/>
        <w:numPr>
          <w:ilvl w:val="0"/>
          <w:numId w:val="25"/>
        </w:numPr>
        <w:autoSpaceDE w:val="0"/>
        <w:autoSpaceDN w:val="0"/>
        <w:rPr>
          <w:rFonts w:ascii="宋体"/>
          <w:kern w:val="0"/>
        </w:rPr>
      </w:pPr>
      <w:r>
        <w:rPr>
          <w:rFonts w:hint="eastAsia" w:ascii="宋体"/>
          <w:kern w:val="0"/>
        </w:rPr>
        <w:t>Android/iOS</w:t>
      </w:r>
      <w:r>
        <w:rPr>
          <w:rFonts w:hint="eastAsia" w:ascii="宋体" w:hAnsi="宋体"/>
          <w:kern w:val="0"/>
        </w:rPr>
        <w:t>操作系统版本</w:t>
      </w:r>
    </w:p>
    <w:p>
      <w:pPr>
        <w:widowControl/>
        <w:numPr>
          <w:ilvl w:val="0"/>
          <w:numId w:val="25"/>
        </w:numPr>
        <w:autoSpaceDE w:val="0"/>
        <w:autoSpaceDN w:val="0"/>
        <w:rPr>
          <w:rFonts w:ascii="宋体"/>
          <w:kern w:val="0"/>
        </w:rPr>
      </w:pPr>
      <w:r>
        <w:rPr>
          <w:rFonts w:hint="eastAsia" w:ascii="宋体" w:hAnsi="宋体"/>
          <w:kern w:val="0"/>
        </w:rPr>
        <w:t>主流厂商的定制</w:t>
      </w:r>
      <w:r>
        <w:rPr>
          <w:rFonts w:hint="eastAsia" w:ascii="宋体"/>
          <w:kern w:val="0"/>
        </w:rPr>
        <w:t>ROM</w:t>
      </w:r>
    </w:p>
    <w:p>
      <w:pPr>
        <w:widowControl/>
        <w:numPr>
          <w:ilvl w:val="0"/>
          <w:numId w:val="25"/>
        </w:numPr>
        <w:autoSpaceDE w:val="0"/>
        <w:autoSpaceDN w:val="0"/>
        <w:rPr>
          <w:rFonts w:ascii="宋体"/>
          <w:kern w:val="0"/>
        </w:rPr>
      </w:pPr>
      <w:r>
        <w:rPr>
          <w:rFonts w:hint="eastAsia" w:ascii="宋体" w:hAnsi="宋体"/>
          <w:kern w:val="0"/>
        </w:rPr>
        <w:t>屏幕分辨率</w:t>
      </w:r>
    </w:p>
    <w:p>
      <w:pPr>
        <w:widowControl/>
        <w:numPr>
          <w:ilvl w:val="0"/>
          <w:numId w:val="25"/>
        </w:numPr>
        <w:autoSpaceDE w:val="0"/>
        <w:autoSpaceDN w:val="0"/>
        <w:rPr>
          <w:rFonts w:ascii="宋体"/>
          <w:kern w:val="0"/>
        </w:rPr>
      </w:pPr>
      <w:r>
        <w:rPr>
          <w:rFonts w:hint="eastAsia" w:ascii="宋体" w:hAnsi="宋体"/>
          <w:kern w:val="0"/>
        </w:rPr>
        <w:t>硬件配置（</w:t>
      </w:r>
      <w:r>
        <w:rPr>
          <w:rFonts w:hint="eastAsia" w:ascii="宋体"/>
          <w:kern w:val="0"/>
        </w:rPr>
        <w:t>CPU</w:t>
      </w:r>
      <w:r>
        <w:rPr>
          <w:rFonts w:hint="eastAsia" w:ascii="宋体" w:hAnsi="宋体"/>
          <w:kern w:val="0"/>
        </w:rPr>
        <w:t>、</w:t>
      </w:r>
      <w:r>
        <w:rPr>
          <w:rFonts w:hint="eastAsia" w:ascii="宋体"/>
          <w:kern w:val="0"/>
        </w:rPr>
        <w:t>GPU、内存）</w:t>
      </w:r>
    </w:p>
    <w:p>
      <w:pPr>
        <w:widowControl/>
        <w:numPr>
          <w:ilvl w:val="0"/>
          <w:numId w:val="25"/>
        </w:numPr>
        <w:autoSpaceDE w:val="0"/>
        <w:autoSpaceDN w:val="0"/>
        <w:rPr>
          <w:rFonts w:ascii="宋体"/>
          <w:kern w:val="0"/>
        </w:rPr>
      </w:pPr>
      <w:r>
        <w:rPr>
          <w:rFonts w:hint="eastAsia" w:ascii="宋体" w:hAnsi="宋体"/>
          <w:kern w:val="0"/>
        </w:rPr>
        <w:t>市场</w:t>
      </w:r>
      <w:r>
        <w:rPr>
          <w:rFonts w:hint="eastAsia" w:ascii="宋体"/>
          <w:kern w:val="0"/>
        </w:rPr>
        <w:t>Top用户占比机型</w:t>
      </w:r>
    </w:p>
    <w:p>
      <w:pPr>
        <w:widowControl/>
        <w:numPr>
          <w:ilvl w:val="0"/>
          <w:numId w:val="25"/>
        </w:numPr>
        <w:autoSpaceDE w:val="0"/>
        <w:autoSpaceDN w:val="0"/>
        <w:rPr>
          <w:rFonts w:ascii="宋体"/>
          <w:kern w:val="0"/>
        </w:rPr>
      </w:pPr>
      <w:r>
        <w:rPr>
          <w:rFonts w:hint="eastAsia" w:ascii="宋体" w:hAnsi="宋体"/>
          <w:kern w:val="0"/>
        </w:rPr>
        <w:t>支持自选机型</w:t>
      </w:r>
    </w:p>
    <w:p>
      <w:pPr>
        <w:widowControl/>
        <w:autoSpaceDE w:val="0"/>
        <w:autoSpaceDN w:val="0"/>
        <w:ind w:left="840"/>
        <w:rPr>
          <w:rFonts w:ascii="宋体"/>
          <w:kern w:val="0"/>
        </w:rPr>
      </w:pPr>
      <w:r>
        <w:rPr>
          <w:rFonts w:hint="eastAsia" w:ascii="宋体" w:hAnsi="宋体"/>
          <w:kern w:val="0"/>
        </w:rPr>
        <w:t>针对</w:t>
      </w:r>
      <w:r>
        <w:rPr>
          <w:rFonts w:hint="eastAsia" w:ascii="宋体"/>
          <w:kern w:val="0"/>
        </w:rPr>
        <w:t>H5</w:t>
      </w:r>
    </w:p>
    <w:p>
      <w:pPr>
        <w:widowControl/>
        <w:numPr>
          <w:ilvl w:val="0"/>
          <w:numId w:val="25"/>
        </w:numPr>
        <w:autoSpaceDE w:val="0"/>
        <w:autoSpaceDN w:val="0"/>
        <w:rPr>
          <w:rFonts w:ascii="宋体"/>
          <w:kern w:val="0"/>
        </w:rPr>
      </w:pPr>
      <w:r>
        <w:rPr>
          <w:rFonts w:hint="eastAsia" w:ascii="宋体" w:hAnsi="宋体"/>
          <w:kern w:val="0"/>
        </w:rPr>
        <w:t>各大厂商的浏览器和内核</w:t>
      </w:r>
    </w:p>
    <w:p>
      <w:pPr>
        <w:widowControl/>
        <w:numPr>
          <w:ilvl w:val="0"/>
          <w:numId w:val="25"/>
        </w:numPr>
        <w:autoSpaceDE w:val="0"/>
        <w:autoSpaceDN w:val="0"/>
        <w:rPr>
          <w:rFonts w:ascii="宋体"/>
          <w:kern w:val="0"/>
        </w:rPr>
      </w:pPr>
      <w:r>
        <w:rPr>
          <w:rFonts w:hint="eastAsia" w:ascii="宋体"/>
          <w:kern w:val="0"/>
        </w:rPr>
        <w:t>WebView（如微信）</w:t>
      </w:r>
    </w:p>
    <w:p>
      <w:pPr>
        <w:widowControl/>
        <w:autoSpaceDE w:val="0"/>
        <w:autoSpaceDN w:val="0"/>
        <w:ind w:left="420" w:leftChars="200"/>
        <w:rPr>
          <w:rFonts w:ascii="宋体"/>
          <w:kern w:val="0"/>
        </w:rPr>
      </w:pPr>
      <w:r>
        <w:rPr>
          <w:rFonts w:hint="eastAsia" w:ascii="宋体"/>
          <w:kern w:val="0"/>
        </w:rPr>
        <w:t>——安装、拉起、Monkey遍历、卸载</w:t>
      </w:r>
    </w:p>
    <w:p>
      <w:pPr>
        <w:widowControl/>
        <w:autoSpaceDE w:val="0"/>
        <w:autoSpaceDN w:val="0"/>
        <w:ind w:left="420" w:leftChars="200"/>
        <w:rPr>
          <w:rFonts w:ascii="宋体"/>
          <w:kern w:val="0"/>
        </w:rPr>
      </w:pPr>
      <w:r>
        <w:rPr>
          <w:rFonts w:hint="eastAsia" w:ascii="宋体"/>
          <w:kern w:val="0"/>
        </w:rPr>
        <w:t>——适配问题的检测能力（崩溃、无响应、安装失败、拉起失败、卸载失败、UI异常、Exception）</w:t>
      </w:r>
    </w:p>
    <w:p>
      <w:pPr>
        <w:widowControl/>
        <w:autoSpaceDE w:val="0"/>
        <w:autoSpaceDN w:val="0"/>
        <w:ind w:left="420" w:leftChars="200"/>
        <w:rPr>
          <w:rFonts w:ascii="宋体"/>
          <w:kern w:val="0"/>
        </w:rPr>
      </w:pPr>
      <w:r>
        <w:rPr>
          <w:rFonts w:hint="eastAsia" w:ascii="宋体"/>
          <w:kern w:val="0"/>
        </w:rPr>
        <w:t>——测试执行步骤的还原（操作和截图）</w:t>
      </w:r>
    </w:p>
    <w:p>
      <w:pPr>
        <w:widowControl/>
        <w:autoSpaceDE w:val="0"/>
        <w:autoSpaceDN w:val="0"/>
        <w:ind w:left="420" w:leftChars="200"/>
        <w:rPr>
          <w:rFonts w:ascii="宋体"/>
          <w:kern w:val="0"/>
        </w:rPr>
      </w:pPr>
      <w:r>
        <w:rPr>
          <w:rFonts w:hint="eastAsia" w:ascii="宋体"/>
          <w:kern w:val="0"/>
        </w:rPr>
        <w:t>——基础性能指标采样（安装时间、启动时间、CPU、内存、流量、FPS）</w:t>
      </w:r>
    </w:p>
    <w:p>
      <w:pPr>
        <w:widowControl/>
        <w:autoSpaceDE w:val="0"/>
        <w:autoSpaceDN w:val="0"/>
        <w:ind w:left="420" w:leftChars="200"/>
        <w:rPr>
          <w:rFonts w:ascii="宋体"/>
          <w:kern w:val="0"/>
        </w:rPr>
      </w:pPr>
      <w:r>
        <w:rPr>
          <w:rFonts w:hint="eastAsia" w:ascii="宋体"/>
          <w:kern w:val="0"/>
        </w:rPr>
        <w:t>——系统日志的收集</w:t>
      </w:r>
    </w:p>
    <w:p>
      <w:pPr>
        <w:widowControl/>
        <w:autoSpaceDE w:val="0"/>
        <w:autoSpaceDN w:val="0"/>
        <w:ind w:left="420" w:leftChars="200"/>
        <w:rPr>
          <w:rFonts w:ascii="宋体"/>
          <w:kern w:val="0"/>
        </w:rPr>
      </w:pPr>
      <w:r>
        <w:rPr>
          <w:rFonts w:hint="eastAsia" w:ascii="宋体" w:hAnsi="宋体"/>
          <w:kern w:val="0"/>
        </w:rPr>
        <w:t>可以包含以下高级功能：</w:t>
      </w:r>
    </w:p>
    <w:p>
      <w:pPr>
        <w:widowControl/>
        <w:autoSpaceDE w:val="0"/>
        <w:autoSpaceDN w:val="0"/>
        <w:ind w:left="420" w:leftChars="200"/>
        <w:rPr>
          <w:rFonts w:ascii="宋体"/>
          <w:kern w:val="0"/>
        </w:rPr>
      </w:pPr>
      <w:r>
        <w:rPr>
          <w:rFonts w:hint="eastAsia" w:ascii="宋体"/>
          <w:kern w:val="0"/>
        </w:rPr>
        <w:t>——用户账户自动登录</w:t>
      </w:r>
    </w:p>
    <w:p>
      <w:pPr>
        <w:widowControl/>
        <w:autoSpaceDE w:val="0"/>
        <w:autoSpaceDN w:val="0"/>
        <w:ind w:left="420" w:leftChars="200"/>
        <w:rPr>
          <w:rFonts w:ascii="宋体"/>
          <w:kern w:val="0"/>
        </w:rPr>
      </w:pPr>
      <w:r>
        <w:rPr>
          <w:rFonts w:hint="eastAsia" w:ascii="宋体"/>
          <w:kern w:val="0"/>
        </w:rPr>
        <w:t>——支持运行主流自动化框架（如Appium、UIAutomator、XCTest）和自定义框架编写的兼容测试脚本</w:t>
      </w:r>
      <w:r>
        <w:rPr>
          <w:rFonts w:hint="eastAsia" w:ascii="宋体" w:hAnsi="宋体"/>
          <w:kern w:val="0"/>
        </w:rPr>
        <w:t>（主流自动化框架，建议举例或修改描述，安卓官方、或苹果官方？此处是否体现自定义框架？</w:t>
      </w:r>
      <w:r>
        <w:rPr>
          <w:rFonts w:hint="eastAsia" w:ascii="宋体" w:hAnsi="宋体" w:cs="Helvetica Neue"/>
          <w:color w:val="0070C0"/>
          <w:kern w:val="0"/>
        </w:rPr>
        <w:t>已修改</w:t>
      </w:r>
      <w:r>
        <w:rPr>
          <w:rFonts w:hint="eastAsia" w:ascii="宋体" w:hAnsi="宋体"/>
          <w:kern w:val="0"/>
        </w:rPr>
        <w:t>）</w:t>
      </w:r>
    </w:p>
    <w:p>
      <w:pPr>
        <w:widowControl/>
        <w:autoSpaceDE w:val="0"/>
        <w:autoSpaceDN w:val="0"/>
        <w:ind w:left="420" w:leftChars="200"/>
        <w:rPr>
          <w:rFonts w:ascii="宋体"/>
          <w:kern w:val="0"/>
        </w:rPr>
      </w:pPr>
      <w:r>
        <w:rPr>
          <w:rFonts w:hint="eastAsia" w:ascii="宋体"/>
          <w:kern w:val="0"/>
        </w:rPr>
        <w:t>——支持自定义日志上报和导出</w:t>
      </w:r>
    </w:p>
    <w:p>
      <w:pPr>
        <w:widowControl/>
        <w:autoSpaceDE w:val="0"/>
        <w:autoSpaceDN w:val="0"/>
        <w:ind w:left="420" w:leftChars="200"/>
        <w:rPr>
          <w:rFonts w:ascii="宋体"/>
          <w:kern w:val="0"/>
        </w:rPr>
      </w:pPr>
      <w:r>
        <w:rPr>
          <w:rFonts w:hint="eastAsia" w:ascii="宋体"/>
          <w:kern w:val="0"/>
        </w:rPr>
        <w:t>——支持API接口提交任务和接口文档</w:t>
      </w:r>
    </w:p>
    <w:p>
      <w:pPr>
        <w:widowControl/>
        <w:autoSpaceDE w:val="0"/>
        <w:autoSpaceDN w:val="0"/>
        <w:ind w:left="420" w:leftChars="200"/>
        <w:rPr>
          <w:rFonts w:ascii="宋体"/>
          <w:kern w:val="0"/>
        </w:rPr>
      </w:pPr>
      <w:r>
        <w:rPr>
          <w:rFonts w:hint="eastAsia" w:ascii="宋体"/>
          <w:kern w:val="0"/>
        </w:rPr>
        <w:t>——能够对出现具体问题的设备进行远程调试</w:t>
      </w:r>
    </w:p>
    <w:p>
      <w:pPr>
        <w:pStyle w:val="51"/>
        <w:numPr>
          <w:ilvl w:val="0"/>
          <w:numId w:val="0"/>
        </w:numPr>
        <w:spacing w:before="156" w:after="156"/>
        <w:rPr>
          <w:rFonts w:ascii="宋体"/>
        </w:rPr>
      </w:pPr>
      <w:r>
        <w:rPr>
          <w:rFonts w:hint="eastAsia" w:ascii="宋体"/>
        </w:rPr>
        <w:t xml:space="preserve">5.5.5.2 </w:t>
      </w:r>
      <w:r>
        <w:rPr>
          <w:rFonts w:hint="eastAsia" w:hAnsi="黑体"/>
        </w:rPr>
        <w:t>移动自动化测试</w:t>
      </w:r>
    </w:p>
    <w:p>
      <w:pPr>
        <w:widowControl/>
        <w:autoSpaceDE w:val="0"/>
        <w:autoSpaceDN w:val="0"/>
        <w:ind w:firstLine="420" w:firstLineChars="200"/>
        <w:rPr>
          <w:rFonts w:ascii="宋体"/>
          <w:kern w:val="0"/>
        </w:rPr>
      </w:pPr>
      <w:r>
        <w:rPr>
          <w:rFonts w:hint="eastAsia" w:ascii="宋体" w:hAnsi="宋体"/>
          <w:kern w:val="0"/>
        </w:rPr>
        <w:t>移动自动化测试，英文名为</w:t>
      </w:r>
      <w:r>
        <w:rPr>
          <w:rFonts w:hint="eastAsia" w:ascii="宋体"/>
          <w:kern w:val="0"/>
        </w:rPr>
        <w:t>Mobile Test Automation的简称，它是将移动应用作为测试对象，把以人为驱动的测试行为转化为机器执行的一种过程。通常，在设计与编写用例脚本后，由测试人员上传至移动终端真机实验室自动执行测试，得到实际结果与期望结果的对比评估。在此过程中，达到节省人力、时间或硬件资源，增强测试深度，提高测试效率等效果。</w:t>
      </w:r>
    </w:p>
    <w:p>
      <w:pPr>
        <w:widowControl/>
        <w:autoSpaceDE w:val="0"/>
        <w:autoSpaceDN w:val="0"/>
        <w:ind w:firstLine="420" w:firstLineChars="200"/>
        <w:rPr>
          <w:rFonts w:ascii="宋体"/>
          <w:kern w:val="0"/>
        </w:rPr>
      </w:pPr>
      <w:r>
        <w:rPr>
          <w:rFonts w:hint="eastAsia" w:ascii="宋体" w:hAnsi="宋体"/>
          <w:kern w:val="0"/>
        </w:rPr>
        <w:t>它应该包含以下基本功能：</w:t>
      </w:r>
    </w:p>
    <w:p>
      <w:pPr>
        <w:widowControl/>
        <w:autoSpaceDE w:val="0"/>
        <w:autoSpaceDN w:val="0"/>
        <w:ind w:firstLine="420" w:firstLineChars="200"/>
        <w:rPr>
          <w:rFonts w:ascii="宋体"/>
          <w:kern w:val="0"/>
        </w:rPr>
      </w:pPr>
      <w:r>
        <w:rPr>
          <w:rFonts w:hint="eastAsia" w:ascii="宋体"/>
          <w:kern w:val="0"/>
        </w:rPr>
        <w:t xml:space="preserve">——支持通用的自动化测试框架 </w:t>
      </w:r>
    </w:p>
    <w:p>
      <w:pPr>
        <w:widowControl/>
        <w:autoSpaceDE w:val="0"/>
        <w:autoSpaceDN w:val="0"/>
        <w:ind w:firstLine="420" w:firstLineChars="200"/>
        <w:rPr>
          <w:rFonts w:ascii="宋体"/>
          <w:kern w:val="0"/>
        </w:rPr>
      </w:pPr>
      <w:r>
        <w:rPr>
          <w:rFonts w:hint="eastAsia" w:ascii="宋体"/>
          <w:kern w:val="0"/>
        </w:rPr>
        <w:t>——模拟用户对应用的操作（点击、滑动、长按、轨迹操作、文本输入等）</w:t>
      </w:r>
    </w:p>
    <w:p>
      <w:pPr>
        <w:widowControl/>
        <w:autoSpaceDE w:val="0"/>
        <w:autoSpaceDN w:val="0"/>
        <w:ind w:firstLine="420" w:firstLineChars="200"/>
        <w:rPr>
          <w:rFonts w:ascii="宋体"/>
          <w:kern w:val="0"/>
        </w:rPr>
      </w:pPr>
      <w:r>
        <w:rPr>
          <w:rFonts w:hint="eastAsia" w:ascii="宋体"/>
          <w:kern w:val="0"/>
        </w:rPr>
        <w:t>——基本的识别能力（标准控件识别）</w:t>
      </w:r>
    </w:p>
    <w:p>
      <w:pPr>
        <w:widowControl/>
        <w:autoSpaceDE w:val="0"/>
        <w:autoSpaceDN w:val="0"/>
        <w:ind w:firstLine="420" w:firstLineChars="200"/>
        <w:rPr>
          <w:rFonts w:ascii="宋体"/>
          <w:kern w:val="0"/>
        </w:rPr>
      </w:pPr>
      <w:r>
        <w:rPr>
          <w:rFonts w:hint="eastAsia" w:ascii="宋体"/>
          <w:kern w:val="0"/>
        </w:rPr>
        <w:t>——测试信息管理能力（用例、日志、缺陷、报告）</w:t>
      </w:r>
    </w:p>
    <w:p>
      <w:pPr>
        <w:widowControl/>
        <w:autoSpaceDE w:val="0"/>
        <w:autoSpaceDN w:val="0"/>
        <w:ind w:firstLine="420" w:firstLineChars="200"/>
        <w:rPr>
          <w:rFonts w:ascii="宋体"/>
          <w:kern w:val="0"/>
        </w:rPr>
      </w:pPr>
      <w:r>
        <w:rPr>
          <w:rFonts w:hint="eastAsia" w:ascii="宋体"/>
          <w:kern w:val="0"/>
        </w:rPr>
        <w:t>——移动设备的管理运维能力（故障等重连、重测机制，设备稳定性）</w:t>
      </w:r>
    </w:p>
    <w:p>
      <w:pPr>
        <w:widowControl/>
        <w:autoSpaceDE w:val="0"/>
        <w:autoSpaceDN w:val="0"/>
        <w:ind w:firstLine="420" w:firstLineChars="200"/>
        <w:rPr>
          <w:rFonts w:ascii="宋体"/>
          <w:kern w:val="0"/>
        </w:rPr>
      </w:pPr>
      <w:r>
        <w:rPr>
          <w:rFonts w:hint="eastAsia" w:ascii="宋体" w:hAnsi="宋体"/>
          <w:kern w:val="0"/>
        </w:rPr>
        <w:t>可以包含以下高级功能：</w:t>
      </w:r>
    </w:p>
    <w:p>
      <w:pPr>
        <w:widowControl/>
        <w:autoSpaceDE w:val="0"/>
        <w:autoSpaceDN w:val="0"/>
        <w:ind w:firstLine="420" w:firstLineChars="200"/>
        <w:rPr>
          <w:rFonts w:ascii="宋体"/>
          <w:kern w:val="0"/>
        </w:rPr>
      </w:pPr>
      <w:r>
        <w:rPr>
          <w:rFonts w:hint="eastAsia" w:ascii="宋体"/>
          <w:kern w:val="0"/>
        </w:rPr>
        <w:t>——支持用户修改过的开源框架</w:t>
      </w:r>
    </w:p>
    <w:p>
      <w:pPr>
        <w:widowControl/>
        <w:autoSpaceDE w:val="0"/>
        <w:autoSpaceDN w:val="0"/>
        <w:ind w:firstLine="420" w:firstLineChars="200"/>
        <w:rPr>
          <w:rFonts w:ascii="宋体"/>
          <w:kern w:val="0"/>
        </w:rPr>
      </w:pPr>
      <w:r>
        <w:rPr>
          <w:rFonts w:hint="eastAsia" w:ascii="宋体"/>
          <w:kern w:val="0"/>
        </w:rPr>
        <w:t>——提供插件集成到开发IDE中</w:t>
      </w:r>
    </w:p>
    <w:p>
      <w:pPr>
        <w:widowControl/>
        <w:autoSpaceDE w:val="0"/>
        <w:autoSpaceDN w:val="0"/>
        <w:ind w:firstLine="420" w:firstLineChars="200"/>
        <w:rPr>
          <w:rFonts w:ascii="宋体"/>
          <w:kern w:val="0"/>
        </w:rPr>
      </w:pPr>
      <w:r>
        <w:rPr>
          <w:rFonts w:hint="eastAsia" w:ascii="宋体"/>
          <w:kern w:val="0"/>
        </w:rPr>
        <w:t>——提供丰富的Open API（包含设备信息获取，筛选，提测，结果拉取等灵活，详细的API能力）</w:t>
      </w:r>
    </w:p>
    <w:p>
      <w:pPr>
        <w:widowControl/>
        <w:autoSpaceDE w:val="0"/>
        <w:autoSpaceDN w:val="0"/>
        <w:ind w:firstLine="420" w:firstLineChars="200"/>
        <w:rPr>
          <w:rFonts w:ascii="宋体"/>
          <w:kern w:val="0"/>
        </w:rPr>
      </w:pPr>
      <w:r>
        <w:rPr>
          <w:rFonts w:hint="eastAsia" w:ascii="宋体"/>
          <w:kern w:val="0"/>
        </w:rPr>
        <w:t>——在云端设备上进行脚本调试</w:t>
      </w:r>
    </w:p>
    <w:p>
      <w:pPr>
        <w:widowControl/>
        <w:autoSpaceDE w:val="0"/>
        <w:autoSpaceDN w:val="0"/>
        <w:ind w:firstLine="420" w:firstLineChars="200"/>
        <w:rPr>
          <w:rFonts w:ascii="宋体"/>
          <w:kern w:val="0"/>
        </w:rPr>
      </w:pPr>
      <w:r>
        <w:rPr>
          <w:rFonts w:hint="eastAsia" w:ascii="宋体"/>
          <w:kern w:val="0"/>
        </w:rPr>
        <w:t>——进阶的识别能力（OCR识别，UI识别，游戏引擎层控件识别等）</w:t>
      </w:r>
    </w:p>
    <w:p>
      <w:pPr>
        <w:widowControl/>
        <w:autoSpaceDE w:val="0"/>
        <w:autoSpaceDN w:val="0"/>
        <w:ind w:firstLine="420" w:firstLineChars="200"/>
        <w:rPr>
          <w:rFonts w:ascii="宋体"/>
          <w:kern w:val="0"/>
        </w:rPr>
      </w:pPr>
      <w:r>
        <w:rPr>
          <w:rFonts w:hint="eastAsia" w:ascii="宋体"/>
          <w:kern w:val="0"/>
        </w:rPr>
        <w:t>——脚本录制及精准回放能力</w:t>
      </w:r>
    </w:p>
    <w:p>
      <w:pPr>
        <w:widowControl/>
        <w:autoSpaceDE w:val="0"/>
        <w:autoSpaceDN w:val="0"/>
        <w:ind w:firstLine="420" w:firstLineChars="200"/>
        <w:rPr>
          <w:rFonts w:ascii="宋体"/>
          <w:kern w:val="0"/>
        </w:rPr>
      </w:pPr>
      <w:r>
        <w:rPr>
          <w:rFonts w:hint="eastAsia" w:ascii="宋体"/>
          <w:kern w:val="0"/>
        </w:rPr>
        <w:t>——任务运行可视化及灵活干预能力（以单台设备为粒度进行终止、重测等干预操作）</w:t>
      </w:r>
    </w:p>
    <w:p>
      <w:pPr>
        <w:widowControl/>
        <w:autoSpaceDE w:val="0"/>
        <w:autoSpaceDN w:val="0"/>
        <w:ind w:firstLine="420" w:firstLineChars="200"/>
        <w:rPr>
          <w:rFonts w:ascii="宋体"/>
          <w:kern w:val="0"/>
        </w:rPr>
      </w:pPr>
      <w:r>
        <w:rPr>
          <w:rFonts w:hint="eastAsia" w:ascii="宋体"/>
          <w:kern w:val="0"/>
        </w:rPr>
        <w:t>——性能数据采集调试能力（包含FPS、内存等通用性能，以及引擎层的性能）</w:t>
      </w:r>
    </w:p>
    <w:p>
      <w:pPr>
        <w:widowControl/>
        <w:autoSpaceDE w:val="0"/>
        <w:autoSpaceDN w:val="0"/>
        <w:ind w:firstLine="420" w:firstLineChars="200"/>
        <w:rPr>
          <w:rFonts w:ascii="宋体"/>
          <w:kern w:val="0"/>
        </w:rPr>
      </w:pPr>
      <w:r>
        <w:rPr>
          <w:rFonts w:hint="eastAsia" w:ascii="宋体"/>
          <w:kern w:val="0"/>
        </w:rPr>
        <w:t>——云端设备灵活配置和高效调度能力</w:t>
      </w:r>
    </w:p>
    <w:p>
      <w:pPr>
        <w:pStyle w:val="51"/>
        <w:numPr>
          <w:ilvl w:val="0"/>
          <w:numId w:val="0"/>
        </w:numPr>
        <w:spacing w:before="156" w:after="156"/>
        <w:rPr>
          <w:rFonts w:ascii="宋体"/>
        </w:rPr>
      </w:pPr>
      <w:r>
        <w:rPr>
          <w:rFonts w:hint="eastAsia" w:ascii="宋体"/>
        </w:rPr>
        <w:t xml:space="preserve">5.5.5.3 </w:t>
      </w:r>
      <w:r>
        <w:rPr>
          <w:rFonts w:hint="eastAsia" w:hAnsi="黑体"/>
        </w:rPr>
        <w:t>客户端性能测试</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ab/>
      </w:r>
      <w:r>
        <w:rPr>
          <w:rFonts w:hint="eastAsia" w:ascii="宋体" w:hAnsi="宋体" w:cs="Helvetica Neue"/>
          <w:color w:val="000000"/>
          <w:kern w:val="0"/>
        </w:rPr>
        <w:t>客户端性能测试利用移动终端真机实验室，通过在不同参数搭配的各档机型上利用性能测试工具获得各项性能指标，定位性能瓶颈和问题根本原因，提升移动应用的性能表现，以保障用户获得流畅、稳定的最佳使用体验。它应该包含以下基本功能：</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——机型性能天梯（机型分档）</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——基础性能指标采样（安装时间、首屏时间、响应时间</w:t>
      </w:r>
      <w:r>
        <w:rPr>
          <w:rFonts w:hint="eastAsia" w:ascii="宋体" w:hAnsi="宋体"/>
        </w:rPr>
        <w:t>（启动、滑动、界面切换等）</w:t>
      </w:r>
      <w:r>
        <w:rPr>
          <w:rFonts w:hint="eastAsia" w:ascii="宋体" w:hAnsi="宋体" w:cs="Helvetica Neue"/>
          <w:color w:val="000000"/>
          <w:kern w:val="0"/>
        </w:rPr>
        <w:t>、CPU、内存、流量、FPS、耗电量、温度、IO)</w:t>
      </w:r>
      <w:r>
        <w:rPr>
          <w:rFonts w:hint="eastAsia" w:ascii="宋体" w:hAnsi="宋体" w:cs="Helvetica Neue"/>
          <w:color w:val="FF0000"/>
          <w:kern w:val="0"/>
        </w:rPr>
        <w:t>-客户端必要的指标</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——测试执行步骤的还原（操作和截图）</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——系统日志的收集</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——测试报告的导出</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可以包含以下高级功能：</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——支持运行主流自动化框架</w:t>
      </w:r>
      <w:r>
        <w:rPr>
          <w:rFonts w:hint="eastAsia" w:ascii="宋体" w:hAnsi="宋体"/>
          <w:kern w:val="0"/>
        </w:rPr>
        <w:t>（如</w:t>
      </w:r>
      <w:r>
        <w:rPr>
          <w:rFonts w:hint="eastAsia" w:ascii="宋体"/>
          <w:kern w:val="0"/>
        </w:rPr>
        <w:t>Appium、UIAutomator、XCTest）和自定义框架</w:t>
      </w:r>
      <w:r>
        <w:rPr>
          <w:rFonts w:hint="eastAsia" w:ascii="宋体" w:hAnsi="宋体" w:cs="Helvetica Neue"/>
          <w:color w:val="000000"/>
          <w:kern w:val="0"/>
        </w:rPr>
        <w:t>获取性能数据（跟前面的主流自动化框架描述问题一样</w:t>
      </w:r>
      <w:r>
        <w:rPr>
          <w:rFonts w:hint="eastAsia" w:ascii="宋体" w:hAnsi="宋体" w:cs="Helvetica Neue"/>
          <w:color w:val="0070C0"/>
          <w:kern w:val="0"/>
        </w:rPr>
        <w:t>已修改</w:t>
      </w:r>
      <w:r>
        <w:rPr>
          <w:rFonts w:hint="eastAsia" w:ascii="宋体" w:hAnsi="宋体" w:cs="Helvetica Neue"/>
          <w:color w:val="000000"/>
          <w:kern w:val="0"/>
        </w:rPr>
        <w:t>）</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——支持版本对比、竞品对比</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——支持API接口批量获取性能数据</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——过度绘制检测</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——支持性能问题根因分析</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——支持多性能指标组合分析（</w:t>
      </w:r>
      <w:r>
        <w:rPr>
          <w:rFonts w:hint="eastAsia" w:ascii="宋体" w:hAnsi="宋体" w:cs="Helvetica Neue"/>
          <w:color w:val="0070C0"/>
          <w:kern w:val="0"/>
        </w:rPr>
        <w:t>建议高级增加 支持性能指标组合分析</w:t>
      </w:r>
      <w:r>
        <w:rPr>
          <w:rFonts w:hint="eastAsia" w:ascii="宋体" w:hAnsi="宋体" w:cs="Helvetica Neue"/>
          <w:color w:val="0070C0"/>
          <w:kern w:val="0"/>
          <w:highlight w:val="yellow"/>
        </w:rPr>
        <w:t>已添加</w:t>
      </w:r>
      <w:r>
        <w:rPr>
          <w:rFonts w:hint="eastAsia" w:ascii="宋体" w:hAnsi="宋体" w:cs="Helvetica Neue"/>
          <w:color w:val="000000"/>
          <w:kern w:val="0"/>
        </w:rPr>
        <w:t>）</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——针对游戏提供unity3d,unreal 4引擎的深度性能数据</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——针对H5提供瀑布流视图，连接视图，提供实时抓包、修改功能</w:t>
      </w:r>
    </w:p>
    <w:p>
      <w:pPr>
        <w:autoSpaceDE w:val="0"/>
        <w:autoSpaceDN w:val="0"/>
        <w:adjustRightInd w:val="0"/>
        <w:spacing w:line="380" w:lineRule="exact"/>
        <w:jc w:val="left"/>
        <w:rPr>
          <w:rFonts w:ascii="宋体" w:hAnsi="宋体" w:cs="Helvetica Neue"/>
          <w:color w:val="000000"/>
          <w:kern w:val="0"/>
        </w:rPr>
      </w:pPr>
      <w:r>
        <w:rPr>
          <w:rFonts w:hint="eastAsia" w:ascii="宋体" w:hAnsi="宋体" w:cs="Helvetica Neue"/>
          <w:color w:val="000000"/>
          <w:kern w:val="0"/>
        </w:rPr>
        <w:t xml:space="preserve"> </w:t>
      </w:r>
    </w:p>
    <w:p>
      <w:pPr>
        <w:autoSpaceDE w:val="0"/>
        <w:autoSpaceDN w:val="0"/>
        <w:adjustRightInd w:val="0"/>
        <w:spacing w:line="380" w:lineRule="exact"/>
        <w:jc w:val="left"/>
        <w:rPr>
          <w:rFonts w:ascii="宋体" w:hAnsi="宋体" w:cs="Helvetica Neue"/>
          <w:color w:val="0070C0"/>
          <w:kern w:val="0"/>
        </w:rPr>
      </w:pPr>
      <w:r>
        <w:rPr>
          <w:rFonts w:hint="eastAsia" w:ascii="宋体" w:hAnsi="宋体" w:cs="Helvetica Neue"/>
          <w:color w:val="0070C0"/>
          <w:kern w:val="0"/>
        </w:rPr>
        <w:t>专家评审：</w:t>
      </w:r>
    </w:p>
    <w:p>
      <w:pPr>
        <w:autoSpaceDE w:val="0"/>
        <w:autoSpaceDN w:val="0"/>
        <w:adjustRightInd w:val="0"/>
        <w:spacing w:line="380" w:lineRule="exact"/>
        <w:jc w:val="left"/>
        <w:rPr>
          <w:rFonts w:ascii="宋体" w:hAnsi="宋体" w:cs="Helvetica Neue"/>
          <w:color w:val="0070C0"/>
          <w:kern w:val="0"/>
        </w:rPr>
      </w:pPr>
      <w:r>
        <w:rPr>
          <w:rFonts w:hint="eastAsia" w:ascii="宋体" w:hAnsi="宋体" w:cs="Helvetica Neue"/>
          <w:color w:val="0070C0"/>
          <w:kern w:val="0"/>
        </w:rPr>
        <w:t>1、建议高级增加 支持性能指标组合分析</w:t>
      </w:r>
    </w:p>
    <w:p>
      <w:pPr>
        <w:pStyle w:val="43"/>
        <w:rPr>
          <w:highlight w:val="green"/>
        </w:rPr>
      </w:pPr>
    </w:p>
    <w:p>
      <w:pPr>
        <w:pStyle w:val="51"/>
        <w:spacing w:before="156" w:after="156"/>
      </w:pPr>
      <w:r>
        <w:rPr>
          <w:rFonts w:hint="eastAsia"/>
        </w:rPr>
        <w:t>性能测试</w:t>
      </w:r>
    </w:p>
    <w:p>
      <w:pPr>
        <w:pStyle w:val="43"/>
        <w:rPr>
          <w:szCs w:val="21"/>
        </w:rPr>
      </w:pPr>
      <w:bookmarkStart w:id="64" w:name="_Toc524536408"/>
      <w:r>
        <w:rPr>
          <w:rFonts w:hint="eastAsia" w:hAnsi="宋体"/>
        </w:rPr>
        <w:t>应该包含以下基本功能：</w:t>
      </w:r>
    </w:p>
    <w:p>
      <w:pPr>
        <w:pStyle w:val="43"/>
      </w:pPr>
      <w:r>
        <w:rPr>
          <w:rFonts w:hint="eastAsia"/>
        </w:rPr>
        <w:t>——支持性能测试项目的测试脚本、测试结果、测试报告的基本管理功能；</w:t>
      </w:r>
    </w:p>
    <w:p>
      <w:pPr>
        <w:pStyle w:val="43"/>
      </w:pPr>
      <w:r>
        <w:rPr>
          <w:rFonts w:hint="eastAsia"/>
        </w:rPr>
        <w:t>——支持主流测试协议；</w:t>
      </w:r>
    </w:p>
    <w:p>
      <w:pPr>
        <w:pStyle w:val="43"/>
      </w:pPr>
      <w:r>
        <w:rPr>
          <w:rFonts w:hint="eastAsia"/>
        </w:rPr>
        <w:t>——支持负载参数集读取数据文件功能；</w:t>
      </w:r>
    </w:p>
    <w:p>
      <w:pPr>
        <w:pStyle w:val="43"/>
      </w:pPr>
      <w:r>
        <w:rPr>
          <w:rFonts w:hint="eastAsia"/>
        </w:rPr>
        <w:t>——支持负载参数集自动生成序列数字、随机数字等功能；</w:t>
      </w:r>
    </w:p>
    <w:p>
      <w:pPr>
        <w:pStyle w:val="43"/>
      </w:pPr>
      <w:r>
        <w:rPr>
          <w:rFonts w:hint="eastAsia"/>
        </w:rPr>
        <w:t xml:space="preserve">——负载参数集数据读取支持：顺序、随机、数据文件读取、数据文件分段读取、文件读取的功能； </w:t>
      </w:r>
    </w:p>
    <w:p>
      <w:pPr>
        <w:pStyle w:val="43"/>
      </w:pPr>
      <w:r>
        <w:rPr>
          <w:rFonts w:hint="eastAsia"/>
        </w:rPr>
        <w:t>——支持脚本逻辑控制功能，脚本编辑功能；</w:t>
      </w:r>
    </w:p>
    <w:p>
      <w:pPr>
        <w:pStyle w:val="43"/>
      </w:pPr>
      <w:r>
        <w:rPr>
          <w:rFonts w:hint="eastAsia"/>
        </w:rPr>
        <w:t>——支持性能测试结果数据输出，包括测试发送数据及服务端响应数据等；</w:t>
      </w:r>
    </w:p>
    <w:p>
      <w:pPr>
        <w:pStyle w:val="43"/>
      </w:pPr>
      <w:r>
        <w:rPr>
          <w:rFonts w:hint="eastAsia"/>
        </w:rPr>
        <w:t>——支持思考时间设置功能；</w:t>
      </w:r>
    </w:p>
    <w:p>
      <w:pPr>
        <w:pStyle w:val="43"/>
      </w:pPr>
      <w:r>
        <w:rPr>
          <w:rFonts w:hint="eastAsia"/>
        </w:rPr>
        <w:t>——支持请求超时、响应超时设置功能；</w:t>
      </w:r>
    </w:p>
    <w:p>
      <w:pPr>
        <w:pStyle w:val="43"/>
      </w:pPr>
      <w:r>
        <w:rPr>
          <w:rFonts w:hint="eastAsia"/>
        </w:rPr>
        <w:t xml:space="preserve">——支持性能测试执行过程中服务端回送数据正确性检查的功能； </w:t>
      </w:r>
    </w:p>
    <w:p>
      <w:pPr>
        <w:pStyle w:val="43"/>
      </w:pPr>
      <w:r>
        <w:rPr>
          <w:rFonts w:hint="eastAsia"/>
        </w:rPr>
        <w:t>——支持长连接、短连接设置；</w:t>
      </w:r>
    </w:p>
    <w:p>
      <w:pPr>
        <w:pStyle w:val="43"/>
      </w:pPr>
      <w:r>
        <w:rPr>
          <w:rFonts w:hint="eastAsia"/>
        </w:rPr>
        <w:t>——支持数据上下文关联的功能；</w:t>
      </w:r>
      <w:r>
        <w:rPr>
          <w:rFonts w:hint="eastAsia"/>
        </w:rPr>
        <w:tab/>
      </w:r>
    </w:p>
    <w:p>
      <w:pPr>
        <w:pStyle w:val="43"/>
      </w:pPr>
      <w:r>
        <w:rPr>
          <w:rFonts w:hint="eastAsia"/>
        </w:rPr>
        <w:t>——支持性能测试场景设置功能，性能场景：性能测试过程中模拟真实用户的服务流程或业务处理过程的一系列动作的集合；</w:t>
      </w:r>
    </w:p>
    <w:p>
      <w:pPr>
        <w:pStyle w:val="43"/>
      </w:pPr>
      <w:r>
        <w:rPr>
          <w:rFonts w:hint="eastAsia"/>
        </w:rPr>
        <w:t>——支持性能测试指标数据实时输出的功能；</w:t>
      </w:r>
    </w:p>
    <w:p>
      <w:pPr>
        <w:pStyle w:val="43"/>
      </w:pPr>
      <w:r>
        <w:rPr>
          <w:rFonts w:hint="eastAsia"/>
        </w:rPr>
        <w:t>——支持性能测试报告查看及导出功能；</w:t>
      </w:r>
    </w:p>
    <w:p>
      <w:pPr>
        <w:pStyle w:val="43"/>
      </w:pPr>
      <w:r>
        <w:rPr>
          <w:rFonts w:hint="eastAsia"/>
        </w:rPr>
        <w:t>——支持采集性能监控指标的功能；</w:t>
      </w:r>
    </w:p>
    <w:p>
      <w:pPr>
        <w:pStyle w:val="43"/>
      </w:pPr>
      <w:r>
        <w:rPr>
          <w:rFonts w:hint="eastAsia"/>
        </w:rPr>
        <w:t>——支持性能测试过程中各类错误显示、汇聚的功能；</w:t>
      </w:r>
    </w:p>
    <w:p>
      <w:pPr>
        <w:pStyle w:val="43"/>
      </w:pPr>
      <w:r>
        <w:rPr>
          <w:rFonts w:hint="eastAsia"/>
        </w:rPr>
        <w:t>——HTTP、HTTPS协议应支持GET、POST方法的测试；</w:t>
      </w:r>
    </w:p>
    <w:p>
      <w:pPr>
        <w:pStyle w:val="43"/>
      </w:pPr>
      <w:r>
        <w:rPr>
          <w:rFonts w:hint="eastAsia"/>
        </w:rPr>
        <w:t>——支持HTTP协议COOKIE设置；</w:t>
      </w:r>
    </w:p>
    <w:p>
      <w:pPr>
        <w:pStyle w:val="43"/>
      </w:pPr>
      <w:r>
        <w:rPr>
          <w:rFonts w:hint="eastAsia" w:hAnsi="宋体"/>
        </w:rPr>
        <w:t>可以包含以下高级功能：</w:t>
      </w:r>
    </w:p>
    <w:p>
      <w:pPr>
        <w:pStyle w:val="43"/>
      </w:pPr>
      <w:r>
        <w:rPr>
          <w:rFonts w:hint="eastAsia"/>
        </w:rPr>
        <w:t>——当分布式压力源未用尽时，系统支持多个测试用户同时调用压力源发起性能测试直到压力资源满载；</w:t>
      </w:r>
    </w:p>
    <w:p>
      <w:pPr>
        <w:pStyle w:val="43"/>
      </w:pPr>
      <w:r>
        <w:rPr>
          <w:rFonts w:hint="eastAsia"/>
        </w:rPr>
        <w:t xml:space="preserve">——支持多种协议的性能测试； </w:t>
      </w:r>
    </w:p>
    <w:p>
      <w:pPr>
        <w:pStyle w:val="43"/>
      </w:pPr>
      <w:r>
        <w:rPr>
          <w:rFonts w:hint="eastAsia"/>
        </w:rPr>
        <w:t>——支持自定义协议的性能测试；</w:t>
      </w:r>
    </w:p>
    <w:p>
      <w:pPr>
        <w:pStyle w:val="43"/>
      </w:pPr>
      <w:r>
        <w:rPr>
          <w:rFonts w:hint="eastAsia"/>
        </w:rPr>
        <w:t>——支持测试数据集可通过脚本或程序灵活生成；</w:t>
      </w:r>
    </w:p>
    <w:p>
      <w:pPr>
        <w:pStyle w:val="43"/>
        <w:rPr>
          <w:highlight w:val="cyan"/>
        </w:rPr>
      </w:pPr>
      <w:r>
        <w:rPr>
          <w:rFonts w:hint="eastAsia"/>
          <w:highlight w:val="cyan"/>
        </w:rPr>
        <w:t>——支持从数据库中自动读取负载参数集的功能；</w:t>
      </w:r>
    </w:p>
    <w:p>
      <w:pPr>
        <w:pStyle w:val="43"/>
      </w:pPr>
      <w:r>
        <w:rPr>
          <w:rFonts w:hint="eastAsia" w:hAnsi="宋体"/>
          <w:highlight w:val="cyan"/>
        </w:rPr>
        <w:t>（这类需求的适用场景相对狭窄，且产品自研的实现成本非常高，我们对它是否需要写进一个国家标准存疑）</w:t>
      </w:r>
    </w:p>
    <w:p>
      <w:pPr>
        <w:pStyle w:val="43"/>
      </w:pPr>
      <w:r>
        <w:rPr>
          <w:rFonts w:hint="eastAsia"/>
        </w:rPr>
        <w:t>——支持灵活配置、快速扩充压力源的功能；</w:t>
      </w:r>
    </w:p>
    <w:p>
      <w:pPr>
        <w:pStyle w:val="43"/>
      </w:pPr>
      <w:r>
        <w:rPr>
          <w:rFonts w:hint="eastAsia"/>
        </w:rPr>
        <w:t>——支持测试节点调用互联网公有云资源、局域网私有云资源、或其它可用的虚拟及物理资源；</w:t>
      </w:r>
    </w:p>
    <w:p>
      <w:pPr>
        <w:pStyle w:val="43"/>
      </w:pPr>
      <w:r>
        <w:rPr>
          <w:rFonts w:hint="eastAsia"/>
        </w:rPr>
        <w:t>——支持相同测试场景执行报告比对功能；</w:t>
      </w:r>
    </w:p>
    <w:p>
      <w:pPr>
        <w:pStyle w:val="43"/>
        <w:rPr>
          <w:highlight w:val="cyan"/>
        </w:rPr>
      </w:pPr>
      <w:r>
        <w:rPr>
          <w:rFonts w:hint="eastAsia"/>
          <w:highlight w:val="cyan"/>
        </w:rPr>
        <w:t>——支持采集各种性能指标的功能，如：网络通信指标、中间件指标、数据库指标等；</w:t>
      </w:r>
    </w:p>
    <w:p>
      <w:pPr>
        <w:pStyle w:val="43"/>
        <w:rPr>
          <w:highlight w:val="cyan"/>
        </w:rPr>
      </w:pPr>
      <w:r>
        <w:rPr>
          <w:rFonts w:hint="eastAsia" w:hAnsi="宋体"/>
          <w:highlight w:val="cyan"/>
        </w:rPr>
        <w:t>（如果全部都要采集实现成本非常高，且系统本身已经有替代功能。是否有必要写进国标？</w:t>
      </w:r>
    </w:p>
    <w:p>
      <w:pPr>
        <w:pStyle w:val="43"/>
        <w:rPr>
          <w:highlight w:val="cyan"/>
        </w:rPr>
      </w:pPr>
      <w:r>
        <w:rPr>
          <w:rFonts w:hint="eastAsia" w:hAnsi="宋体"/>
          <w:highlight w:val="cyan"/>
        </w:rPr>
        <w:t>如果坚持要写，那么希望可以列清楚需要具体需要采集哪些）</w:t>
      </w:r>
    </w:p>
    <w:p>
      <w:pPr>
        <w:pStyle w:val="43"/>
        <w:rPr>
          <w:highlight w:val="cyan"/>
        </w:rPr>
      </w:pPr>
      <w:r>
        <w:rPr>
          <w:rFonts w:hint="eastAsia"/>
          <w:highlight w:val="cyan"/>
        </w:rPr>
        <w:t>——支持可配置的性能测试挡板。性能测试挡板：在跨系统测试中由于客观原因等无法模拟全部测试流程中的非主要测试系统资源，故通过软件或程序来模拟其他相关系统的操作，该软件或程序称之为挡板，主要目的是保证测试流程的完整性；</w:t>
      </w:r>
    </w:p>
    <w:p>
      <w:pPr>
        <w:pStyle w:val="43"/>
        <w:rPr>
          <w:highlight w:val="cyan"/>
        </w:rPr>
      </w:pPr>
      <w:r>
        <w:rPr>
          <w:rFonts w:hint="eastAsia" w:hAnsi="宋体"/>
          <w:highlight w:val="cyan"/>
        </w:rPr>
        <w:t>（希望可以把</w:t>
      </w:r>
      <w:r>
        <w:rPr>
          <w:rFonts w:hint="eastAsia"/>
          <w:highlight w:val="cyan"/>
        </w:rPr>
        <w:t>“挡板”的解释放进“术语定义”章节）</w:t>
      </w:r>
    </w:p>
    <w:p>
      <w:pPr>
        <w:pStyle w:val="43"/>
        <w:rPr>
          <w:highlight w:val="cyan"/>
        </w:rPr>
      </w:pPr>
      <w:r>
        <w:rPr>
          <w:rFonts w:hint="eastAsia"/>
          <w:highlight w:val="cyan"/>
        </w:rPr>
        <w:t>——支持集成外部工具进行性能分析；</w:t>
      </w:r>
    </w:p>
    <w:p>
      <w:pPr>
        <w:pStyle w:val="43"/>
        <w:rPr>
          <w:highlight w:val="cyan"/>
        </w:rPr>
      </w:pPr>
      <w:r>
        <w:rPr>
          <w:rFonts w:hint="eastAsia" w:hAnsi="宋体"/>
          <w:highlight w:val="cyan"/>
        </w:rPr>
        <w:t>（是进行</w:t>
      </w:r>
      <w:r>
        <w:rPr>
          <w:rFonts w:hint="eastAsia"/>
          <w:highlight w:val="cyan"/>
        </w:rPr>
        <w:t>“性能测试”还是“性能分析”？如果是性能分析，主要是指哪个层面？）</w:t>
      </w:r>
    </w:p>
    <w:p>
      <w:pPr>
        <w:pStyle w:val="43"/>
        <w:rPr>
          <w:highlight w:val="cyan"/>
        </w:rPr>
      </w:pPr>
      <w:r>
        <w:rPr>
          <w:rFonts w:hint="eastAsia"/>
          <w:highlight w:val="cyan"/>
        </w:rPr>
        <w:t>——HTTP、HTTPS高级功能支持OPTIONS、HEAD、PUT、DELETE、TRACE、CONNECT方法的测试；</w:t>
      </w:r>
    </w:p>
    <w:p>
      <w:pPr>
        <w:pStyle w:val="43"/>
        <w:rPr>
          <w:highlight w:val="cyan"/>
        </w:rPr>
      </w:pPr>
      <w:r>
        <w:rPr>
          <w:rFonts w:hint="eastAsia"/>
          <w:highlight w:val="cyan"/>
        </w:rPr>
        <w:t>(从经验来看，用户较少用这些方法，是否需要都加上？用户基本用不上，且实现这个功能没什么技术难度，对于产品来说，这个应该算不上加分项。）</w:t>
      </w:r>
    </w:p>
    <w:p>
      <w:pPr>
        <w:pStyle w:val="43"/>
        <w:rPr>
          <w:highlight w:val="cyan"/>
        </w:rPr>
      </w:pPr>
      <w:r>
        <w:rPr>
          <w:rFonts w:hint="eastAsia"/>
          <w:highlight w:val="cyan"/>
        </w:rPr>
        <w:t>——HTTP、HTTPS、Socket协议支持脚本自动化录制、回放功能；</w:t>
      </w:r>
    </w:p>
    <w:p>
      <w:pPr>
        <w:pStyle w:val="148"/>
      </w:pPr>
      <w:r>
        <w:rPr>
          <w:rFonts w:hint="eastAsia" w:ascii="宋体" w:hAnsi="宋体"/>
          <w:highlight w:val="cyan"/>
        </w:rPr>
        <w:t>（加列了socket协议的原因是？如果加上</w:t>
      </w:r>
      <w:r>
        <w:rPr>
          <w:rFonts w:hint="eastAsia"/>
          <w:highlight w:val="cyan"/>
        </w:rPr>
        <w:t>socket</w:t>
      </w:r>
      <w:r>
        <w:rPr>
          <w:rFonts w:hint="eastAsia" w:ascii="宋体" w:hAnsi="宋体"/>
          <w:highlight w:val="cyan"/>
        </w:rPr>
        <w:t>，那</w:t>
      </w:r>
      <w:r>
        <w:rPr>
          <w:rFonts w:hint="eastAsia"/>
          <w:highlight w:val="cyan"/>
        </w:rPr>
        <w:t>TCP</w:t>
      </w:r>
      <w:r>
        <w:rPr>
          <w:rFonts w:hint="eastAsia" w:ascii="宋体" w:hAnsi="宋体"/>
          <w:highlight w:val="cyan"/>
        </w:rPr>
        <w:t>、</w:t>
      </w:r>
      <w:r>
        <w:rPr>
          <w:rFonts w:hint="eastAsia"/>
          <w:highlight w:val="cyan"/>
        </w:rPr>
        <w:t>PB</w:t>
      </w:r>
      <w:r>
        <w:rPr>
          <w:rFonts w:hint="eastAsia" w:ascii="宋体" w:hAnsi="宋体"/>
          <w:highlight w:val="cyan"/>
        </w:rPr>
        <w:t>的录制是否也需要加上？）</w:t>
      </w:r>
    </w:p>
    <w:p>
      <w:pPr>
        <w:pStyle w:val="47"/>
        <w:rPr>
          <w:highlight w:val="red"/>
        </w:rPr>
      </w:pPr>
      <w:r>
        <w:rPr>
          <w:rFonts w:hint="eastAsia"/>
          <w:highlight w:val="red"/>
        </w:rPr>
        <w:t>安全开发</w:t>
      </w:r>
      <w:bookmarkEnd w:id="64"/>
    </w:p>
    <w:p>
      <w:pPr>
        <w:pStyle w:val="43"/>
      </w:pPr>
      <w:r>
        <w:rPr>
          <w:rFonts w:hint="eastAsia"/>
          <w:highlight w:val="yellow"/>
        </w:rPr>
        <w:t>安全开发xxxxx。</w:t>
      </w:r>
      <w:r>
        <w:rPr>
          <w:rFonts w:hint="eastAsia"/>
        </w:rPr>
        <w:t>应包含以下</w:t>
      </w:r>
      <w:r>
        <w:t>xx</w:t>
      </w:r>
      <w:r>
        <w:rPr>
          <w:rFonts w:hint="eastAsia"/>
        </w:rPr>
        <w:t>：</w:t>
      </w:r>
    </w:p>
    <w:p>
      <w:pPr>
        <w:pStyle w:val="43"/>
      </w:pPr>
      <w:r>
        <w:rPr>
          <w:rFonts w:hint="eastAsia"/>
        </w:rPr>
        <w:t>——xxxx</w:t>
      </w:r>
    </w:p>
    <w:p>
      <w:pPr>
        <w:pStyle w:val="43"/>
      </w:pPr>
      <w:r>
        <w:rPr>
          <w:rFonts w:hint="eastAsia"/>
        </w:rPr>
        <w:t>——xxxx</w:t>
      </w:r>
    </w:p>
    <w:p>
      <w:pPr>
        <w:pStyle w:val="51"/>
        <w:spacing w:before="156" w:after="156"/>
      </w:pPr>
      <w:r>
        <w:rPr>
          <w:rFonts w:hint="eastAsia"/>
          <w:highlight w:val="red"/>
        </w:rPr>
        <w:t>代码安全与合规管理</w:t>
      </w:r>
    </w:p>
    <w:p>
      <w:pPr>
        <w:pStyle w:val="43"/>
        <w:rPr>
          <w:szCs w:val="21"/>
        </w:rPr>
      </w:pPr>
      <w:bookmarkStart w:id="65" w:name="_Toc524536409"/>
      <w:r>
        <w:rPr>
          <w:rFonts w:hint="eastAsia" w:hAnsi="宋体"/>
          <w:highlight w:val="yellow"/>
        </w:rPr>
        <w:t>代码安全与合规管理是为了在代码阶段拦截软件开发过程中可能会引入的安全漏洞而开展的管理活动。</w:t>
      </w:r>
      <w:r>
        <w:rPr>
          <w:rFonts w:hint="eastAsia" w:hAnsi="宋体"/>
        </w:rPr>
        <w:t>应包含以下基本功能：</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对代码进行扫描，检测出代码开发过程中引入的安全漏洞；</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代码扫描过程，基于OWASP和CWE的规范进行漏洞的检测；</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需要识别出有已知安全漏洞的依赖包；</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需要识别出有已知安全漏洞的开源软件；</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建立优选开源软件版本库，检测出非优选开源软件；</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检测二进制包/字节码的安全漏洞 ；</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展示检测出来的漏洞，明确告知漏洞来源，以及修改建议；</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建立漏洞管理追踪系统，跟踪误报，已修复，和未修复的漏洞；</w:t>
      </w:r>
    </w:p>
    <w:p>
      <w:pPr>
        <w:autoSpaceDE w:val="0"/>
        <w:autoSpaceDN w:val="0"/>
        <w:adjustRightInd w:val="0"/>
        <w:spacing w:line="380" w:lineRule="exact"/>
        <w:jc w:val="left"/>
        <w:rPr>
          <w:rFonts w:ascii="宋体" w:hAnsi="宋体" w:cs="Helvetica Neue"/>
          <w:color w:val="000000"/>
          <w:kern w:val="0"/>
          <w:szCs w:val="21"/>
        </w:rPr>
      </w:pPr>
      <w:r>
        <w:rPr>
          <w:rFonts w:hint="eastAsia"/>
        </w:rPr>
        <w:t>——</w:t>
      </w:r>
      <w:r>
        <w:rPr>
          <w:rFonts w:hint="eastAsia" w:ascii="宋体" w:hAnsi="宋体" w:cs="Helvetica Neue"/>
          <w:color w:val="000000"/>
          <w:kern w:val="0"/>
          <w:szCs w:val="21"/>
        </w:rPr>
        <w:t>通过邮件，短信等信息，把检测结果通知责任人。</w:t>
      </w:r>
    </w:p>
    <w:p>
      <w:pPr>
        <w:pStyle w:val="47"/>
        <w:rPr>
          <w:highlight w:val="red"/>
        </w:rPr>
      </w:pPr>
      <w:r>
        <w:rPr>
          <w:rFonts w:hint="eastAsia"/>
          <w:highlight w:val="red"/>
        </w:rPr>
        <w:t>安全交付</w:t>
      </w:r>
      <w:bookmarkEnd w:id="65"/>
    </w:p>
    <w:p>
      <w:pPr>
        <w:pStyle w:val="43"/>
      </w:pPr>
      <w:r>
        <w:rPr>
          <w:rFonts w:hint="eastAsia"/>
          <w:highlight w:val="yellow"/>
        </w:rPr>
        <w:t>安全交付xxxxx。</w:t>
      </w:r>
      <w:r>
        <w:rPr>
          <w:rFonts w:hint="eastAsia"/>
        </w:rPr>
        <w:t>应包含以下</w:t>
      </w:r>
      <w:r>
        <w:t>xx</w:t>
      </w:r>
      <w:r>
        <w:rPr>
          <w:rFonts w:hint="eastAsia"/>
        </w:rPr>
        <w:t>：</w:t>
      </w:r>
    </w:p>
    <w:p>
      <w:pPr>
        <w:pStyle w:val="43"/>
        <w:ind w:firstLineChars="0"/>
      </w:pPr>
      <w:r>
        <w:rPr>
          <w:rFonts w:hint="eastAsia"/>
        </w:rPr>
        <w:t>——xxxx</w:t>
      </w:r>
    </w:p>
    <w:p>
      <w:pPr>
        <w:pStyle w:val="43"/>
        <w:ind w:firstLineChars="0"/>
      </w:pPr>
      <w:r>
        <w:rPr>
          <w:rFonts w:hint="eastAsia"/>
        </w:rPr>
        <w:t>——xxxx</w:t>
      </w:r>
    </w:p>
    <w:p>
      <w:pPr>
        <w:pStyle w:val="51"/>
        <w:spacing w:before="156" w:after="156"/>
      </w:pPr>
      <w:r>
        <w:rPr>
          <w:rFonts w:hint="eastAsia"/>
        </w:rPr>
        <w:t>安全测试</w:t>
      </w:r>
    </w:p>
    <w:p>
      <w:pPr>
        <w:pStyle w:val="43"/>
      </w:pPr>
      <w:r>
        <w:rPr>
          <w:rFonts w:hint="eastAsia"/>
          <w:highlight w:val="darkGray"/>
        </w:rPr>
        <w:t>安全测试是</w:t>
      </w:r>
      <w:r>
        <w:rPr>
          <w:highlight w:val="darkGray"/>
        </w:rPr>
        <w:t>通过分析检测对象业务流程，借助流量抓取、协议分析或手工检测等方式，以发现检测对象业务逻辑层面可能存在的安全漏洞和设计缺陷</w:t>
      </w:r>
      <w:r>
        <w:rPr>
          <w:rFonts w:hint="eastAsia"/>
          <w:highlight w:val="darkGray"/>
        </w:rPr>
        <w:t>。</w:t>
      </w:r>
      <w:r>
        <w:rPr>
          <w:rFonts w:hint="eastAsia"/>
        </w:rPr>
        <w:t>应包含以下：</w:t>
      </w:r>
    </w:p>
    <w:p>
      <w:pPr>
        <w:pStyle w:val="43"/>
      </w:pPr>
      <w:r>
        <w:rPr>
          <w:rFonts w:hint="eastAsia"/>
        </w:rPr>
        <w:t>安全测试应包含以下功能：</w:t>
      </w:r>
    </w:p>
    <w:p>
      <w:pPr>
        <w:pStyle w:val="43"/>
      </w:pPr>
      <w:r>
        <w:rPr>
          <w:rFonts w:hint="eastAsia"/>
        </w:rPr>
        <w:t xml:space="preserve">——安全测试启动  </w:t>
      </w:r>
    </w:p>
    <w:p>
      <w:pPr>
        <w:pStyle w:val="43"/>
        <w:numPr>
          <w:ilvl w:val="0"/>
          <w:numId w:val="26"/>
        </w:numPr>
        <w:ind w:firstLineChars="0"/>
      </w:pPr>
      <w:r>
        <w:rPr>
          <w:rFonts w:hint="eastAsia"/>
        </w:rPr>
        <w:t>展示所使用的业务信息；</w:t>
      </w:r>
    </w:p>
    <w:p>
      <w:pPr>
        <w:pStyle w:val="43"/>
        <w:numPr>
          <w:ilvl w:val="0"/>
          <w:numId w:val="26"/>
        </w:numPr>
        <w:ind w:firstLineChars="0"/>
      </w:pPr>
      <w:r>
        <w:rPr>
          <w:rFonts w:hint="eastAsia"/>
        </w:rPr>
        <w:t>涉及权限控制；</w:t>
      </w:r>
    </w:p>
    <w:p>
      <w:pPr>
        <w:pStyle w:val="43"/>
        <w:numPr>
          <w:ilvl w:val="0"/>
          <w:numId w:val="26"/>
        </w:numPr>
        <w:ind w:firstLineChars="0"/>
      </w:pPr>
      <w:r>
        <w:rPr>
          <w:rFonts w:hint="eastAsia"/>
        </w:rPr>
        <w:t>与后台有交互的功能；</w:t>
      </w:r>
    </w:p>
    <w:p>
      <w:pPr>
        <w:pStyle w:val="43"/>
        <w:numPr>
          <w:ilvl w:val="0"/>
          <w:numId w:val="26"/>
        </w:numPr>
        <w:ind w:firstLineChars="0"/>
      </w:pPr>
      <w:r>
        <w:rPr>
          <w:rFonts w:hint="eastAsia"/>
        </w:rPr>
        <w:t>需要引入的外部资源(包括但不限于图片、视频等静态文件以及外部链接等)；</w:t>
      </w:r>
    </w:p>
    <w:p>
      <w:pPr>
        <w:pStyle w:val="43"/>
        <w:numPr>
          <w:ilvl w:val="0"/>
          <w:numId w:val="26"/>
        </w:numPr>
        <w:ind w:firstLineChars="0"/>
      </w:pPr>
      <w:r>
        <w:rPr>
          <w:rFonts w:hint="eastAsia"/>
        </w:rPr>
        <w:t>可能涉及的第三方程序/代码的使用或更改；</w:t>
      </w:r>
    </w:p>
    <w:p>
      <w:pPr>
        <w:pStyle w:val="43"/>
        <w:numPr>
          <w:ilvl w:val="0"/>
          <w:numId w:val="26"/>
        </w:numPr>
        <w:ind w:firstLineChars="0"/>
      </w:pPr>
      <w:r>
        <w:rPr>
          <w:rFonts w:hint="eastAsia"/>
        </w:rPr>
        <w:t>其他可预见的安全风险。</w:t>
      </w:r>
    </w:p>
    <w:p>
      <w:pPr>
        <w:pStyle w:val="43"/>
      </w:pPr>
      <w:r>
        <w:rPr>
          <w:rFonts w:hint="eastAsia"/>
        </w:rPr>
        <w:t>——自动化安全测试</w:t>
      </w:r>
    </w:p>
    <w:p>
      <w:pPr>
        <w:pStyle w:val="43"/>
        <w:numPr>
          <w:ilvl w:val="0"/>
          <w:numId w:val="26"/>
        </w:numPr>
        <w:ind w:firstLineChars="0"/>
      </w:pPr>
      <w:r>
        <w:rPr>
          <w:rFonts w:hint="eastAsia"/>
        </w:rPr>
        <w:t>1)白盒扫描：基于应用的源代码进行安全审计，给出疑似安全风险点及其解决方案；</w:t>
      </w:r>
    </w:p>
    <w:p>
      <w:pPr>
        <w:pStyle w:val="43"/>
        <w:numPr>
          <w:ilvl w:val="0"/>
          <w:numId w:val="26"/>
        </w:numPr>
        <w:ind w:firstLineChars="0"/>
      </w:pPr>
      <w:r>
        <w:rPr>
          <w:rFonts w:hint="eastAsia"/>
        </w:rPr>
        <w:t>2)黑盒扫描：基于线上流量产生的接口进行漏洞扫描。扫描时对线上服务发送拼接了payload的畸形请求，以检测是否包含对应的安全漏洞。</w:t>
      </w:r>
    </w:p>
    <w:p>
      <w:pPr>
        <w:pStyle w:val="43"/>
        <w:numPr>
          <w:ilvl w:val="0"/>
          <w:numId w:val="26"/>
        </w:numPr>
        <w:ind w:firstLineChars="0"/>
      </w:pPr>
      <w:r>
        <w:rPr>
          <w:rFonts w:hint="eastAsia"/>
        </w:rPr>
        <w:t>c)手工安全测试</w:t>
      </w:r>
    </w:p>
    <w:p>
      <w:pPr>
        <w:pStyle w:val="43"/>
        <w:numPr>
          <w:ilvl w:val="0"/>
          <w:numId w:val="26"/>
        </w:numPr>
        <w:ind w:firstLineChars="0"/>
      </w:pPr>
      <w:r>
        <w:rPr>
          <w:rFonts w:hint="eastAsia"/>
        </w:rPr>
        <w:t>包括但不限于xss、csrf、utf、url重定向、敏感数据、平行权限、文件上传、sql注入。测试过程中可借助抓包工具进行验证。</w:t>
      </w:r>
    </w:p>
    <w:p>
      <w:pPr>
        <w:pStyle w:val="47"/>
      </w:pPr>
      <w:bookmarkStart w:id="66" w:name="_Toc524536410"/>
      <w:r>
        <w:rPr>
          <w:rFonts w:hint="eastAsia"/>
        </w:rPr>
        <w:t>安全运营</w:t>
      </w:r>
      <w:bookmarkEnd w:id="66"/>
      <w:r>
        <w:rPr>
          <w:rFonts w:hint="eastAsia"/>
          <w:highlight w:val="red"/>
        </w:rPr>
        <w:t>（腾讯云-待定）</w:t>
      </w:r>
    </w:p>
    <w:p>
      <w:pPr>
        <w:pStyle w:val="43"/>
        <w:rPr>
          <w:highlight w:val="darkGray"/>
        </w:rPr>
      </w:pPr>
      <w:r>
        <w:rPr>
          <w:highlight w:val="darkGray"/>
        </w:rPr>
        <w:t>安全运营的产品，是指系统上线运行中的安全工具。应考虑以下要求：1、评估系统安全风险，输出系统安全运营需求；2、根据需求，部署安全产品，包括几类：1）、主机安全；2）、数据安全；3）网络安全；4）应用安全；5）数据安全；6）访问控制安全产品，例如堡垒机。</w:t>
      </w:r>
    </w:p>
    <w:p>
      <w:pPr>
        <w:pStyle w:val="134"/>
        <w:framePr/>
      </w:pPr>
      <w:r>
        <w:t>_________________________________</w:t>
      </w:r>
    </w:p>
    <w:p/>
    <w:p/>
    <w:sectPr>
      <w:pgSz w:w="11906" w:h="16838"/>
      <w:pgMar w:top="567" w:right="1134" w:bottom="1134" w:left="1418" w:header="1418" w:footer="1134" w:gutter="0"/>
      <w:pgNumType w:start="1"/>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黑体">
    <w:altName w:val="微软雅黑"/>
    <w:panose1 w:val="0201060906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等线">
    <w:altName w:val="苹方-简"/>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00000000" w:usb1="00000000" w:usb2="0000000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等线 Light">
    <w:altName w:val="宋体-简"/>
    <w:panose1 w:val="02010600030101010101"/>
    <w:charset w:val="86"/>
    <w:family w:val="auto"/>
    <w:pitch w:val="default"/>
    <w:sig w:usb0="00000000" w:usb1="00000000" w:usb2="00000016" w:usb3="00000000" w:csb0="0004000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8"/>
    </w:pPr>
    <w:r>
      <w:fldChar w:fldCharType="begin"/>
    </w:r>
    <w:r>
      <w:instrText xml:space="preserve"> PAGE  \* MERGEFORMAT </w:instrText>
    </w:r>
    <w:r>
      <w:fldChar w:fldCharType="separate"/>
    </w:r>
    <w:r>
      <w:t>14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pPr>
    <w:r>
      <w:t>XX/T XXXXX—XXXX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9D430"/>
    <w:multiLevelType w:val="singleLevel"/>
    <w:tmpl w:val="A409D430"/>
    <w:lvl w:ilvl="0" w:tentative="0">
      <w:start w:val="1"/>
      <w:numFmt w:val="decimal"/>
      <w:suff w:val="nothing"/>
      <w:lvlText w:val="%1、"/>
      <w:lvlJc w:val="left"/>
    </w:lvl>
  </w:abstractNum>
  <w:abstractNum w:abstractNumId="1">
    <w:nsid w:val="079102AD"/>
    <w:multiLevelType w:val="multilevel"/>
    <w:tmpl w:val="079102AD"/>
    <w:lvl w:ilvl="0" w:tentative="0">
      <w:start w:val="1"/>
      <w:numFmt w:val="decimal"/>
      <w:pStyle w:val="63"/>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2">
    <w:nsid w:val="093C6778"/>
    <w:multiLevelType w:val="multilevel"/>
    <w:tmpl w:val="093C6778"/>
    <w:lvl w:ilvl="0" w:tentative="0">
      <w:start w:val="1"/>
      <w:numFmt w:val="decimal"/>
      <w:pStyle w:val="121"/>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AE367E9"/>
    <w:multiLevelType w:val="multilevel"/>
    <w:tmpl w:val="0AE367E9"/>
    <w:lvl w:ilvl="0" w:tentative="0">
      <w:start w:val="1"/>
      <w:numFmt w:val="none"/>
      <w:pStyle w:val="57"/>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4">
    <w:nsid w:val="0D983844"/>
    <w:multiLevelType w:val="multilevel"/>
    <w:tmpl w:val="0D983844"/>
    <w:lvl w:ilvl="0" w:tentative="0">
      <w:start w:val="1"/>
      <w:numFmt w:val="decimal"/>
      <w:pStyle w:val="133"/>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0DDE2B46"/>
    <w:multiLevelType w:val="multilevel"/>
    <w:tmpl w:val="0DDE2B46"/>
    <w:lvl w:ilvl="0" w:tentative="0">
      <w:start w:val="1"/>
      <w:numFmt w:val="lowerLetter"/>
      <w:pStyle w:val="126"/>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6">
    <w:nsid w:val="1DBF583A"/>
    <w:multiLevelType w:val="multilevel"/>
    <w:tmpl w:val="1DBF583A"/>
    <w:lvl w:ilvl="0" w:tentative="0">
      <w:start w:val="1"/>
      <w:numFmt w:val="decimal"/>
      <w:pStyle w:val="70"/>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50"/>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7"/>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51"/>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60"/>
      <w:suff w:val="nothing"/>
      <w:lvlText w:val="%1.%2.%3.%4.%5　"/>
      <w:lvlJc w:val="left"/>
      <w:pPr>
        <w:ind w:left="0" w:firstLine="0"/>
      </w:pPr>
      <w:rPr>
        <w:rFonts w:hint="eastAsia" w:ascii="黑体" w:hAnsi="Times New Roman" w:eastAsia="黑体"/>
        <w:b w:val="0"/>
        <w:i w:val="0"/>
        <w:sz w:val="21"/>
      </w:rPr>
    </w:lvl>
    <w:lvl w:ilvl="5" w:tentative="0">
      <w:start w:val="1"/>
      <w:numFmt w:val="decimal"/>
      <w:pStyle w:val="6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69"/>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103"/>
      <w:suff w:val="space"/>
      <w:lvlText w:val="%1"/>
      <w:lvlJc w:val="left"/>
      <w:pPr>
        <w:ind w:left="623" w:hanging="425"/>
      </w:pPr>
      <w:rPr>
        <w:rFonts w:hint="eastAsia"/>
      </w:rPr>
    </w:lvl>
    <w:lvl w:ilvl="1" w:tentative="0">
      <w:start w:val="1"/>
      <w:numFmt w:val="decimal"/>
      <w:pStyle w:val="104"/>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53"/>
      <w:suff w:val="nothing"/>
      <w:lvlText w:val="%1——"/>
      <w:lvlJc w:val="left"/>
      <w:pPr>
        <w:ind w:left="833" w:hanging="408"/>
      </w:pPr>
      <w:rPr>
        <w:rFonts w:hint="eastAsia"/>
      </w:rPr>
    </w:lvl>
    <w:lvl w:ilvl="1" w:tentative="0">
      <w:start w:val="1"/>
      <w:numFmt w:val="bullet"/>
      <w:pStyle w:val="54"/>
      <w:lvlText w:val=""/>
      <w:lvlJc w:val="left"/>
      <w:pPr>
        <w:tabs>
          <w:tab w:val="left" w:pos="760"/>
        </w:tabs>
        <w:ind w:left="1264" w:hanging="413"/>
      </w:pPr>
      <w:rPr>
        <w:rFonts w:hint="default" w:ascii="Symbol" w:hAnsi="Symbol"/>
        <w:color w:val="auto"/>
      </w:rPr>
    </w:lvl>
    <w:lvl w:ilvl="2" w:tentative="0">
      <w:start w:val="1"/>
      <w:numFmt w:val="bullet"/>
      <w:pStyle w:val="65"/>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3989201"/>
    <w:multiLevelType w:val="singleLevel"/>
    <w:tmpl w:val="33989201"/>
    <w:lvl w:ilvl="0" w:tentative="0">
      <w:start w:val="1"/>
      <w:numFmt w:val="decimal"/>
      <w:suff w:val="nothing"/>
      <w:lvlText w:val="%1、"/>
      <w:lvlJc w:val="left"/>
    </w:lvl>
  </w:abstractNum>
  <w:abstractNum w:abstractNumId="12">
    <w:nsid w:val="365F15CD"/>
    <w:multiLevelType w:val="multilevel"/>
    <w:tmpl w:val="365F15CD"/>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3">
    <w:nsid w:val="3A08097F"/>
    <w:multiLevelType w:val="multilevel"/>
    <w:tmpl w:val="3A080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D733618"/>
    <w:multiLevelType w:val="multilevel"/>
    <w:tmpl w:val="3D733618"/>
    <w:lvl w:ilvl="0" w:tentative="0">
      <w:start w:val="1"/>
      <w:numFmt w:val="decimal"/>
      <w:pStyle w:val="22"/>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5">
    <w:nsid w:val="44C50F90"/>
    <w:multiLevelType w:val="multilevel"/>
    <w:tmpl w:val="44C50F90"/>
    <w:lvl w:ilvl="0" w:tentative="0">
      <w:start w:val="1"/>
      <w:numFmt w:val="lowerLetter"/>
      <w:pStyle w:val="64"/>
      <w:lvlText w:val="%1)"/>
      <w:lvlJc w:val="left"/>
      <w:pPr>
        <w:tabs>
          <w:tab w:val="left" w:pos="840"/>
        </w:tabs>
        <w:ind w:left="839" w:hanging="419"/>
      </w:pPr>
      <w:rPr>
        <w:rFonts w:hint="eastAsia" w:ascii="宋体" w:eastAsia="宋体"/>
        <w:b w:val="0"/>
        <w:i w:val="0"/>
        <w:sz w:val="21"/>
        <w:szCs w:val="21"/>
      </w:rPr>
    </w:lvl>
    <w:lvl w:ilvl="1" w:tentative="0">
      <w:start w:val="1"/>
      <w:numFmt w:val="decimal"/>
      <w:pStyle w:val="59"/>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6">
    <w:nsid w:val="4B733A5F"/>
    <w:multiLevelType w:val="multilevel"/>
    <w:tmpl w:val="4B733A5F"/>
    <w:lvl w:ilvl="0" w:tentative="0">
      <w:start w:val="1"/>
      <w:numFmt w:val="decimal"/>
      <w:pStyle w:val="67"/>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7">
    <w:nsid w:val="60B55DC2"/>
    <w:multiLevelType w:val="multilevel"/>
    <w:tmpl w:val="60B55DC2"/>
    <w:lvl w:ilvl="0" w:tentative="0">
      <w:start w:val="1"/>
      <w:numFmt w:val="upperLetter"/>
      <w:pStyle w:val="91"/>
      <w:lvlText w:val="%1"/>
      <w:lvlJc w:val="left"/>
      <w:pPr>
        <w:tabs>
          <w:tab w:val="left" w:pos="0"/>
        </w:tabs>
        <w:ind w:left="0" w:hanging="425"/>
      </w:pPr>
      <w:rPr>
        <w:rFonts w:hint="eastAsia"/>
      </w:rPr>
    </w:lvl>
    <w:lvl w:ilvl="1" w:tentative="0">
      <w:start w:val="1"/>
      <w:numFmt w:val="decimal"/>
      <w:pStyle w:val="92"/>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8">
    <w:nsid w:val="646260FA"/>
    <w:multiLevelType w:val="multilevel"/>
    <w:tmpl w:val="646260FA"/>
    <w:lvl w:ilvl="0" w:tentative="0">
      <w:start w:val="1"/>
      <w:numFmt w:val="decimal"/>
      <w:pStyle w:val="131"/>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9">
    <w:nsid w:val="657D3FBC"/>
    <w:multiLevelType w:val="multilevel"/>
    <w:tmpl w:val="657D3FBC"/>
    <w:lvl w:ilvl="0" w:tentative="0">
      <w:start w:val="1"/>
      <w:numFmt w:val="upperLetter"/>
      <w:pStyle w:val="89"/>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7"/>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pStyle w:val="93"/>
      <w:suff w:val="nothing"/>
      <w:lvlText w:val="%1.%2.%3.%4　"/>
      <w:lvlJc w:val="left"/>
      <w:pPr>
        <w:ind w:left="0" w:firstLine="0"/>
      </w:pPr>
      <w:rPr>
        <w:rFonts w:hint="eastAsia" w:ascii="黑体" w:hAnsi="Times New Roman" w:eastAsia="黑体"/>
        <w:b w:val="0"/>
        <w:i w:val="0"/>
        <w:sz w:val="21"/>
      </w:rPr>
    </w:lvl>
    <w:lvl w:ilvl="4" w:tentative="0">
      <w:start w:val="1"/>
      <w:numFmt w:val="decimal"/>
      <w:pStyle w:val="105"/>
      <w:suff w:val="nothing"/>
      <w:lvlText w:val="%1.%2.%3.%4.%5　"/>
      <w:lvlJc w:val="left"/>
      <w:pPr>
        <w:ind w:left="0" w:firstLine="0"/>
      </w:pPr>
      <w:rPr>
        <w:rFonts w:hint="eastAsia" w:ascii="黑体" w:hAnsi="Times New Roman" w:eastAsia="黑体"/>
        <w:b w:val="0"/>
        <w:i w:val="0"/>
        <w:sz w:val="21"/>
      </w:rPr>
    </w:lvl>
    <w:lvl w:ilvl="5" w:tentative="0">
      <w:start w:val="1"/>
      <w:numFmt w:val="decimal"/>
      <w:pStyle w:val="108"/>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0">
    <w:nsid w:val="6D6C07CD"/>
    <w:multiLevelType w:val="multilevel"/>
    <w:tmpl w:val="6D6C07CD"/>
    <w:lvl w:ilvl="0" w:tentative="0">
      <w:start w:val="1"/>
      <w:numFmt w:val="lowerLetter"/>
      <w:pStyle w:val="110"/>
      <w:lvlText w:val="%1)"/>
      <w:lvlJc w:val="left"/>
      <w:pPr>
        <w:tabs>
          <w:tab w:val="left" w:pos="839"/>
        </w:tabs>
        <w:ind w:left="839" w:hanging="419"/>
      </w:pPr>
      <w:rPr>
        <w:rFonts w:hint="eastAsia" w:ascii="宋体" w:eastAsia="宋体"/>
        <w:b w:val="0"/>
        <w:i w:val="0"/>
        <w:sz w:val="21"/>
      </w:rPr>
    </w:lvl>
    <w:lvl w:ilvl="1" w:tentative="0">
      <w:start w:val="1"/>
      <w:numFmt w:val="decimal"/>
      <w:pStyle w:val="100"/>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21">
    <w:nsid w:val="6DBF04F4"/>
    <w:multiLevelType w:val="multilevel"/>
    <w:tmpl w:val="6DBF04F4"/>
    <w:lvl w:ilvl="0" w:tentative="0">
      <w:start w:val="1"/>
      <w:numFmt w:val="none"/>
      <w:pStyle w:val="62"/>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22">
    <w:nsid w:val="6F715A9D"/>
    <w:multiLevelType w:val="singleLevel"/>
    <w:tmpl w:val="6F715A9D"/>
    <w:lvl w:ilvl="0" w:tentative="0">
      <w:start w:val="1"/>
      <w:numFmt w:val="decimal"/>
      <w:suff w:val="nothing"/>
      <w:lvlText w:val="%1、"/>
      <w:lvlJc w:val="left"/>
    </w:lvl>
  </w:abstractNum>
  <w:abstractNum w:abstractNumId="23">
    <w:nsid w:val="6FB1BF90"/>
    <w:multiLevelType w:val="singleLevel"/>
    <w:tmpl w:val="6FB1BF90"/>
    <w:lvl w:ilvl="0" w:tentative="0">
      <w:start w:val="1"/>
      <w:numFmt w:val="decimal"/>
      <w:suff w:val="nothing"/>
      <w:lvlText w:val="%1、"/>
      <w:lvlJc w:val="left"/>
    </w:lvl>
  </w:abstractNum>
  <w:abstractNum w:abstractNumId="24">
    <w:nsid w:val="71E5242B"/>
    <w:multiLevelType w:val="multilevel"/>
    <w:tmpl w:val="71E5242B"/>
    <w:lvl w:ilvl="0" w:tentative="0">
      <w:start w:val="1"/>
      <w:numFmt w:val="lowerLetter"/>
      <w:lvlText w:val="%1)"/>
      <w:lvlJc w:val="left"/>
      <w:pPr>
        <w:ind w:left="1260" w:hanging="420"/>
      </w:pPr>
      <w:rPr>
        <w:rFonts w:hint="default" w:ascii="Times New Roman" w:hAnsi="Times New Roman" w:cs="Times New Roman"/>
      </w:rPr>
    </w:lvl>
    <w:lvl w:ilvl="1" w:tentative="0">
      <w:start w:val="1"/>
      <w:numFmt w:val="lowerLetter"/>
      <w:lvlText w:val="%2)"/>
      <w:lvlJc w:val="left"/>
      <w:pPr>
        <w:ind w:left="1680" w:hanging="420"/>
      </w:pPr>
      <w:rPr>
        <w:rFonts w:hint="default" w:ascii="Times New Roman" w:hAnsi="Times New Roman" w:cs="Times New Roman"/>
      </w:rPr>
    </w:lvl>
    <w:lvl w:ilvl="2" w:tentative="0">
      <w:start w:val="1"/>
      <w:numFmt w:val="lowerRoman"/>
      <w:lvlText w:val="%3."/>
      <w:lvlJc w:val="right"/>
      <w:pPr>
        <w:ind w:left="2100" w:hanging="420"/>
      </w:pPr>
      <w:rPr>
        <w:rFonts w:hint="default" w:ascii="Times New Roman" w:hAnsi="Times New Roman" w:cs="Times New Roman"/>
      </w:rPr>
    </w:lvl>
    <w:lvl w:ilvl="3" w:tentative="0">
      <w:start w:val="1"/>
      <w:numFmt w:val="decimal"/>
      <w:lvlText w:val="%4."/>
      <w:lvlJc w:val="left"/>
      <w:pPr>
        <w:ind w:left="2520" w:hanging="420"/>
      </w:pPr>
      <w:rPr>
        <w:rFonts w:hint="default" w:ascii="Times New Roman" w:hAnsi="Times New Roman" w:cs="Times New Roman"/>
      </w:rPr>
    </w:lvl>
    <w:lvl w:ilvl="4" w:tentative="0">
      <w:start w:val="1"/>
      <w:numFmt w:val="lowerLetter"/>
      <w:lvlText w:val="%5)"/>
      <w:lvlJc w:val="left"/>
      <w:pPr>
        <w:ind w:left="2940" w:hanging="420"/>
      </w:pPr>
      <w:rPr>
        <w:rFonts w:hint="default" w:ascii="Times New Roman" w:hAnsi="Times New Roman" w:cs="Times New Roman"/>
      </w:rPr>
    </w:lvl>
    <w:lvl w:ilvl="5" w:tentative="0">
      <w:start w:val="1"/>
      <w:numFmt w:val="lowerRoman"/>
      <w:lvlText w:val="%6."/>
      <w:lvlJc w:val="right"/>
      <w:pPr>
        <w:ind w:left="3360" w:hanging="420"/>
      </w:pPr>
      <w:rPr>
        <w:rFonts w:hint="default" w:ascii="Times New Roman" w:hAnsi="Times New Roman" w:cs="Times New Roman"/>
      </w:rPr>
    </w:lvl>
    <w:lvl w:ilvl="6" w:tentative="0">
      <w:start w:val="1"/>
      <w:numFmt w:val="decimal"/>
      <w:lvlText w:val="%7."/>
      <w:lvlJc w:val="left"/>
      <w:pPr>
        <w:ind w:left="3780" w:hanging="420"/>
      </w:pPr>
      <w:rPr>
        <w:rFonts w:hint="default" w:ascii="Times New Roman" w:hAnsi="Times New Roman" w:cs="Times New Roman"/>
      </w:rPr>
    </w:lvl>
    <w:lvl w:ilvl="7" w:tentative="0">
      <w:start w:val="1"/>
      <w:numFmt w:val="lowerLetter"/>
      <w:lvlText w:val="%8)"/>
      <w:lvlJc w:val="left"/>
      <w:pPr>
        <w:ind w:left="4200" w:hanging="420"/>
      </w:pPr>
      <w:rPr>
        <w:rFonts w:hint="default" w:ascii="Times New Roman" w:hAnsi="Times New Roman" w:cs="Times New Roman"/>
      </w:rPr>
    </w:lvl>
    <w:lvl w:ilvl="8" w:tentative="0">
      <w:start w:val="1"/>
      <w:numFmt w:val="lowerRoman"/>
      <w:lvlText w:val="%9."/>
      <w:lvlJc w:val="right"/>
      <w:pPr>
        <w:ind w:left="4620" w:hanging="420"/>
      </w:pPr>
      <w:rPr>
        <w:rFonts w:hint="default" w:ascii="Times New Roman" w:hAnsi="Times New Roman" w:cs="Times New Roman"/>
      </w:rPr>
    </w:lvl>
  </w:abstractNum>
  <w:num w:numId="1">
    <w:abstractNumId w:val="14"/>
  </w:num>
  <w:num w:numId="2">
    <w:abstractNumId w:val="7"/>
  </w:num>
  <w:num w:numId="3">
    <w:abstractNumId w:val="10"/>
  </w:num>
  <w:num w:numId="4">
    <w:abstractNumId w:val="3"/>
  </w:num>
  <w:num w:numId="5">
    <w:abstractNumId w:val="15"/>
  </w:num>
  <w:num w:numId="6">
    <w:abstractNumId w:val="21"/>
  </w:num>
  <w:num w:numId="7">
    <w:abstractNumId w:val="1"/>
  </w:num>
  <w:num w:numId="8">
    <w:abstractNumId w:val="16"/>
  </w:num>
  <w:num w:numId="9">
    <w:abstractNumId w:val="8"/>
  </w:num>
  <w:num w:numId="10">
    <w:abstractNumId w:val="6"/>
  </w:num>
  <w:num w:numId="11">
    <w:abstractNumId w:val="19"/>
  </w:num>
  <w:num w:numId="12">
    <w:abstractNumId w:val="17"/>
  </w:num>
  <w:num w:numId="13">
    <w:abstractNumId w:val="20"/>
  </w:num>
  <w:num w:numId="14">
    <w:abstractNumId w:val="9"/>
  </w:num>
  <w:num w:numId="15">
    <w:abstractNumId w:val="2"/>
  </w:num>
  <w:num w:numId="16">
    <w:abstractNumId w:val="5"/>
  </w:num>
  <w:num w:numId="17">
    <w:abstractNumId w:val="18"/>
  </w:num>
  <w:num w:numId="18">
    <w:abstractNumId w:val="4"/>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2"/>
  </w:num>
  <w:num w:numId="22">
    <w:abstractNumId w:val="11"/>
  </w:num>
  <w:num w:numId="23">
    <w:abstractNumId w:val="0"/>
  </w:num>
  <w:num w:numId="24">
    <w:abstractNumId w:val="23"/>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AA"/>
    <w:rsid w:val="00024EB5"/>
    <w:rsid w:val="0005103F"/>
    <w:rsid w:val="00056581"/>
    <w:rsid w:val="00174AEC"/>
    <w:rsid w:val="00185941"/>
    <w:rsid w:val="001C2A33"/>
    <w:rsid w:val="001D42F2"/>
    <w:rsid w:val="001E1D1E"/>
    <w:rsid w:val="002101AA"/>
    <w:rsid w:val="002445F6"/>
    <w:rsid w:val="002660C3"/>
    <w:rsid w:val="002D171C"/>
    <w:rsid w:val="003359BF"/>
    <w:rsid w:val="0034327E"/>
    <w:rsid w:val="00360789"/>
    <w:rsid w:val="00377063"/>
    <w:rsid w:val="003841E9"/>
    <w:rsid w:val="00412B18"/>
    <w:rsid w:val="0041586D"/>
    <w:rsid w:val="0046578F"/>
    <w:rsid w:val="00467A0A"/>
    <w:rsid w:val="004E4102"/>
    <w:rsid w:val="00577819"/>
    <w:rsid w:val="005D7012"/>
    <w:rsid w:val="00615D8C"/>
    <w:rsid w:val="006414D0"/>
    <w:rsid w:val="00646587"/>
    <w:rsid w:val="00680301"/>
    <w:rsid w:val="00683C5B"/>
    <w:rsid w:val="006A1F4C"/>
    <w:rsid w:val="006B0888"/>
    <w:rsid w:val="006C76D2"/>
    <w:rsid w:val="006D2461"/>
    <w:rsid w:val="00702DA5"/>
    <w:rsid w:val="00713D9C"/>
    <w:rsid w:val="0072795C"/>
    <w:rsid w:val="007462EE"/>
    <w:rsid w:val="00747A81"/>
    <w:rsid w:val="007509F9"/>
    <w:rsid w:val="007B292C"/>
    <w:rsid w:val="007B29D7"/>
    <w:rsid w:val="007D19B6"/>
    <w:rsid w:val="007F2318"/>
    <w:rsid w:val="008551A7"/>
    <w:rsid w:val="0089000C"/>
    <w:rsid w:val="008974FF"/>
    <w:rsid w:val="008D2E2C"/>
    <w:rsid w:val="009117DF"/>
    <w:rsid w:val="0091230C"/>
    <w:rsid w:val="009F0BE4"/>
    <w:rsid w:val="00A43879"/>
    <w:rsid w:val="00A6691A"/>
    <w:rsid w:val="00A80758"/>
    <w:rsid w:val="00A848B8"/>
    <w:rsid w:val="00AA30B4"/>
    <w:rsid w:val="00C12B8C"/>
    <w:rsid w:val="00C3416B"/>
    <w:rsid w:val="00C81655"/>
    <w:rsid w:val="00CA71A2"/>
    <w:rsid w:val="00D17F9F"/>
    <w:rsid w:val="00D20818"/>
    <w:rsid w:val="00D6680D"/>
    <w:rsid w:val="00E1776A"/>
    <w:rsid w:val="00E61284"/>
    <w:rsid w:val="00E62AE0"/>
    <w:rsid w:val="00E9623A"/>
    <w:rsid w:val="00ED4D77"/>
    <w:rsid w:val="00ED6FAF"/>
    <w:rsid w:val="00F33A28"/>
    <w:rsid w:val="00F344A9"/>
    <w:rsid w:val="00F41A04"/>
    <w:rsid w:val="00F5602C"/>
    <w:rsid w:val="00F64D8B"/>
    <w:rsid w:val="9BF2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0" w:semiHidden="0" w:name="header"/>
    <w:lsdException w:qFormat="1"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7"/>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3"/>
    <w:basedOn w:val="1"/>
    <w:next w:val="1"/>
    <w:link w:val="38"/>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28">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50"/>
    <w:unhideWhenUsed/>
    <w:qFormat/>
    <w:uiPriority w:val="99"/>
    <w:rPr>
      <w:b/>
      <w:bCs/>
    </w:rPr>
  </w:style>
  <w:style w:type="paragraph" w:styleId="5">
    <w:name w:val="annotation text"/>
    <w:basedOn w:val="1"/>
    <w:link w:val="149"/>
    <w:unhideWhenUsed/>
    <w:uiPriority w:val="99"/>
    <w:pPr>
      <w:jc w:val="left"/>
    </w:pPr>
  </w:style>
  <w:style w:type="paragraph" w:styleId="6">
    <w:name w:val="index 8"/>
    <w:basedOn w:val="1"/>
    <w:next w:val="1"/>
    <w:qFormat/>
    <w:uiPriority w:val="0"/>
    <w:pPr>
      <w:ind w:left="1680" w:hanging="210"/>
      <w:jc w:val="left"/>
    </w:pPr>
    <w:rPr>
      <w:rFonts w:ascii="Calibri" w:hAnsi="Calibri" w:eastAsia="宋体" w:cs="Times New Roman"/>
      <w:sz w:val="20"/>
      <w:szCs w:val="20"/>
    </w:rPr>
  </w:style>
  <w:style w:type="paragraph" w:styleId="7">
    <w:name w:val="caption"/>
    <w:basedOn w:val="1"/>
    <w:next w:val="1"/>
    <w:qFormat/>
    <w:uiPriority w:val="0"/>
    <w:pPr>
      <w:spacing w:before="152" w:after="160"/>
    </w:pPr>
    <w:rPr>
      <w:rFonts w:ascii="Arial" w:hAnsi="Arial" w:eastAsia="黑体" w:cs="Arial"/>
      <w:sz w:val="20"/>
      <w:szCs w:val="20"/>
    </w:rPr>
  </w:style>
  <w:style w:type="paragraph" w:styleId="8">
    <w:name w:val="index 5"/>
    <w:basedOn w:val="1"/>
    <w:next w:val="1"/>
    <w:qFormat/>
    <w:uiPriority w:val="0"/>
    <w:pPr>
      <w:ind w:left="1050" w:hanging="210"/>
      <w:jc w:val="left"/>
    </w:pPr>
    <w:rPr>
      <w:rFonts w:ascii="Calibri" w:hAnsi="Calibri" w:eastAsia="宋体" w:cs="Times New Roman"/>
      <w:sz w:val="20"/>
      <w:szCs w:val="20"/>
    </w:rPr>
  </w:style>
  <w:style w:type="paragraph" w:styleId="9">
    <w:name w:val="Document Map"/>
    <w:basedOn w:val="1"/>
    <w:link w:val="39"/>
    <w:semiHidden/>
    <w:qFormat/>
    <w:uiPriority w:val="0"/>
    <w:pPr>
      <w:shd w:val="clear" w:color="auto" w:fill="000080"/>
    </w:pPr>
    <w:rPr>
      <w:rFonts w:ascii="Times New Roman" w:hAnsi="Times New Roman" w:eastAsia="宋体" w:cs="Times New Roman"/>
      <w:szCs w:val="24"/>
    </w:rPr>
  </w:style>
  <w:style w:type="paragraph" w:styleId="10">
    <w:name w:val="index 6"/>
    <w:basedOn w:val="1"/>
    <w:next w:val="1"/>
    <w:qFormat/>
    <w:uiPriority w:val="0"/>
    <w:pPr>
      <w:ind w:left="1260" w:hanging="210"/>
      <w:jc w:val="left"/>
    </w:pPr>
    <w:rPr>
      <w:rFonts w:ascii="Calibri" w:hAnsi="Calibri" w:eastAsia="宋体" w:cs="Times New Roman"/>
      <w:sz w:val="20"/>
      <w:szCs w:val="20"/>
    </w:rPr>
  </w:style>
  <w:style w:type="paragraph" w:styleId="11">
    <w:name w:val="index 4"/>
    <w:basedOn w:val="1"/>
    <w:next w:val="1"/>
    <w:qFormat/>
    <w:uiPriority w:val="0"/>
    <w:pPr>
      <w:ind w:left="840" w:hanging="210"/>
      <w:jc w:val="left"/>
    </w:pPr>
    <w:rPr>
      <w:rFonts w:ascii="Calibri" w:hAnsi="Calibri" w:eastAsia="宋体" w:cs="Times New Roman"/>
      <w:sz w:val="20"/>
      <w:szCs w:val="20"/>
    </w:rPr>
  </w:style>
  <w:style w:type="paragraph" w:styleId="12">
    <w:name w:val="toc 3"/>
    <w:basedOn w:val="1"/>
    <w:next w:val="1"/>
    <w:qFormat/>
    <w:uiPriority w:val="39"/>
    <w:pPr>
      <w:ind w:left="420"/>
      <w:jc w:val="left"/>
    </w:pPr>
    <w:rPr>
      <w:rFonts w:ascii="等线" w:hAnsi="Times New Roman" w:eastAsia="等线" w:cs="Times New Roman"/>
      <w:sz w:val="22"/>
    </w:rPr>
  </w:style>
  <w:style w:type="paragraph" w:styleId="13">
    <w:name w:val="index 3"/>
    <w:basedOn w:val="1"/>
    <w:next w:val="1"/>
    <w:qFormat/>
    <w:uiPriority w:val="0"/>
    <w:pPr>
      <w:ind w:left="630" w:hanging="210"/>
      <w:jc w:val="left"/>
    </w:pPr>
    <w:rPr>
      <w:rFonts w:ascii="Calibri" w:hAnsi="Calibri" w:eastAsia="宋体" w:cs="Times New Roman"/>
      <w:sz w:val="20"/>
      <w:szCs w:val="20"/>
    </w:rPr>
  </w:style>
  <w:style w:type="paragraph" w:styleId="14">
    <w:name w:val="endnote text"/>
    <w:basedOn w:val="1"/>
    <w:link w:val="41"/>
    <w:semiHidden/>
    <w:qFormat/>
    <w:uiPriority w:val="0"/>
    <w:pPr>
      <w:snapToGrid w:val="0"/>
      <w:jc w:val="left"/>
    </w:pPr>
    <w:rPr>
      <w:rFonts w:ascii="Times New Roman" w:hAnsi="Times New Roman" w:eastAsia="宋体" w:cs="Times New Roman"/>
      <w:szCs w:val="24"/>
    </w:rPr>
  </w:style>
  <w:style w:type="paragraph" w:styleId="15">
    <w:name w:val="Balloon Text"/>
    <w:basedOn w:val="1"/>
    <w:link w:val="151"/>
    <w:unhideWhenUsed/>
    <w:qFormat/>
    <w:uiPriority w:val="99"/>
    <w:rPr>
      <w:sz w:val="18"/>
      <w:szCs w:val="18"/>
    </w:rPr>
  </w:style>
  <w:style w:type="paragraph" w:styleId="16">
    <w:name w:val="footer"/>
    <w:basedOn w:val="1"/>
    <w:link w:val="36"/>
    <w:unhideWhenUsed/>
    <w:qFormat/>
    <w:uiPriority w:val="0"/>
    <w:pPr>
      <w:tabs>
        <w:tab w:val="center" w:pos="4153"/>
        <w:tab w:val="right" w:pos="8306"/>
      </w:tabs>
      <w:snapToGrid w:val="0"/>
      <w:jc w:val="left"/>
    </w:pPr>
    <w:rPr>
      <w:sz w:val="18"/>
      <w:szCs w:val="18"/>
    </w:rPr>
  </w:style>
  <w:style w:type="paragraph" w:styleId="17">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jc w:val="left"/>
    </w:pPr>
    <w:rPr>
      <w:rFonts w:ascii="等线" w:hAnsi="Times New Roman" w:eastAsia="等线" w:cs="Times New Roman"/>
      <w:b/>
      <w:bCs/>
      <w:sz w:val="24"/>
      <w:szCs w:val="24"/>
    </w:rPr>
  </w:style>
  <w:style w:type="paragraph" w:styleId="19">
    <w:name w:val="toc 4"/>
    <w:basedOn w:val="1"/>
    <w:next w:val="1"/>
    <w:qFormat/>
    <w:uiPriority w:val="39"/>
    <w:pPr>
      <w:ind w:left="630"/>
      <w:jc w:val="left"/>
    </w:pPr>
    <w:rPr>
      <w:rFonts w:ascii="等线" w:hAnsi="Times New Roman" w:eastAsia="等线" w:cs="Times New Roman"/>
      <w:sz w:val="20"/>
      <w:szCs w:val="20"/>
    </w:rPr>
  </w:style>
  <w:style w:type="paragraph" w:styleId="20">
    <w:name w:val="index heading"/>
    <w:basedOn w:val="1"/>
    <w:next w:val="21"/>
    <w:qFormat/>
    <w:uiPriority w:val="0"/>
    <w:pPr>
      <w:spacing w:before="120" w:after="120"/>
      <w:jc w:val="center"/>
    </w:pPr>
    <w:rPr>
      <w:rFonts w:ascii="Calibri" w:hAnsi="Calibri" w:eastAsia="宋体" w:cs="Times New Roman"/>
      <w:b/>
      <w:bCs/>
      <w:iCs/>
      <w:szCs w:val="20"/>
    </w:rPr>
  </w:style>
  <w:style w:type="paragraph" w:styleId="21">
    <w:name w:val="index 1"/>
    <w:basedOn w:val="1"/>
    <w:next w:val="1"/>
    <w:unhideWhenUsed/>
    <w:qFormat/>
    <w:uiPriority w:val="0"/>
  </w:style>
  <w:style w:type="paragraph" w:styleId="22">
    <w:name w:val="footnote text"/>
    <w:basedOn w:val="1"/>
    <w:link w:val="45"/>
    <w:qFormat/>
    <w:uiPriority w:val="0"/>
    <w:pPr>
      <w:numPr>
        <w:ilvl w:val="0"/>
        <w:numId w:val="1"/>
      </w:numPr>
      <w:snapToGrid w:val="0"/>
      <w:jc w:val="left"/>
    </w:pPr>
    <w:rPr>
      <w:rFonts w:ascii="宋体" w:hAnsi="Times New Roman" w:eastAsia="宋体" w:cs="Times New Roman"/>
      <w:sz w:val="18"/>
      <w:szCs w:val="18"/>
    </w:rPr>
  </w:style>
  <w:style w:type="paragraph" w:styleId="23">
    <w:name w:val="index 7"/>
    <w:basedOn w:val="1"/>
    <w:next w:val="1"/>
    <w:qFormat/>
    <w:uiPriority w:val="0"/>
    <w:pPr>
      <w:ind w:left="1470" w:hanging="210"/>
      <w:jc w:val="left"/>
    </w:pPr>
    <w:rPr>
      <w:rFonts w:ascii="Calibri" w:hAnsi="Calibri" w:eastAsia="宋体" w:cs="Times New Roman"/>
      <w:sz w:val="20"/>
      <w:szCs w:val="20"/>
    </w:rPr>
  </w:style>
  <w:style w:type="paragraph" w:styleId="24">
    <w:name w:val="index 9"/>
    <w:basedOn w:val="1"/>
    <w:next w:val="1"/>
    <w:qFormat/>
    <w:uiPriority w:val="0"/>
    <w:pPr>
      <w:ind w:left="1890" w:hanging="210"/>
      <w:jc w:val="left"/>
    </w:pPr>
    <w:rPr>
      <w:rFonts w:ascii="Calibri" w:hAnsi="Calibri" w:eastAsia="宋体" w:cs="Times New Roman"/>
      <w:sz w:val="20"/>
      <w:szCs w:val="20"/>
    </w:rPr>
  </w:style>
  <w:style w:type="paragraph" w:styleId="25">
    <w:name w:val="toc 2"/>
    <w:basedOn w:val="1"/>
    <w:next w:val="1"/>
    <w:qFormat/>
    <w:uiPriority w:val="39"/>
    <w:pPr>
      <w:ind w:left="210"/>
      <w:jc w:val="left"/>
    </w:pPr>
    <w:rPr>
      <w:rFonts w:ascii="等线" w:hAnsi="Times New Roman" w:eastAsia="等线" w:cs="Times New Roman"/>
      <w:b/>
      <w:bCs/>
      <w:sz w:val="22"/>
    </w:rPr>
  </w:style>
  <w:style w:type="paragraph" w:styleId="26">
    <w:name w:val="HTML Preformatted"/>
    <w:basedOn w:val="1"/>
    <w:link w:val="4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27">
    <w:name w:val="index 2"/>
    <w:basedOn w:val="1"/>
    <w:next w:val="1"/>
    <w:qFormat/>
    <w:uiPriority w:val="0"/>
    <w:pPr>
      <w:ind w:left="420" w:hanging="210"/>
      <w:jc w:val="left"/>
    </w:pPr>
    <w:rPr>
      <w:rFonts w:ascii="Calibri" w:hAnsi="Calibri" w:eastAsia="宋体" w:cs="Times New Roman"/>
      <w:sz w:val="20"/>
      <w:szCs w:val="20"/>
    </w:rPr>
  </w:style>
  <w:style w:type="character" w:styleId="29">
    <w:name w:val="page number"/>
    <w:qFormat/>
    <w:uiPriority w:val="0"/>
    <w:rPr>
      <w:rFonts w:ascii="Times New Roman" w:hAnsi="Times New Roman" w:eastAsia="宋体"/>
      <w:sz w:val="18"/>
    </w:rPr>
  </w:style>
  <w:style w:type="character" w:styleId="30">
    <w:name w:val="FollowedHyperlink"/>
    <w:qFormat/>
    <w:uiPriority w:val="0"/>
    <w:rPr>
      <w:color w:val="800080"/>
      <w:u w:val="single"/>
    </w:rPr>
  </w:style>
  <w:style w:type="character" w:styleId="31">
    <w:name w:val="Hyperlink"/>
    <w:qFormat/>
    <w:uiPriority w:val="99"/>
    <w:rPr>
      <w:color w:val="0000FF"/>
      <w:spacing w:val="0"/>
      <w:w w:val="100"/>
      <w:szCs w:val="21"/>
      <w:u w:val="single"/>
    </w:rPr>
  </w:style>
  <w:style w:type="character" w:styleId="32">
    <w:name w:val="annotation reference"/>
    <w:basedOn w:val="28"/>
    <w:unhideWhenUsed/>
    <w:qFormat/>
    <w:uiPriority w:val="99"/>
    <w:rPr>
      <w:sz w:val="21"/>
      <w:szCs w:val="21"/>
    </w:rPr>
  </w:style>
  <w:style w:type="table" w:styleId="34">
    <w:name w:val="Table Grid"/>
    <w:basedOn w:val="33"/>
    <w:qFormat/>
    <w:uiPriority w:val="0"/>
    <w:rPr>
      <w:rFonts w:ascii="宋体" w:hAnsi="Times New Roman" w:eastAsia="宋体" w:cs="Times New Roman"/>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5">
    <w:name w:val="页眉 字符"/>
    <w:basedOn w:val="28"/>
    <w:link w:val="17"/>
    <w:qFormat/>
    <w:uiPriority w:val="0"/>
    <w:rPr>
      <w:sz w:val="18"/>
      <w:szCs w:val="18"/>
    </w:rPr>
  </w:style>
  <w:style w:type="character" w:customStyle="1" w:styleId="36">
    <w:name w:val="页脚 字符"/>
    <w:basedOn w:val="28"/>
    <w:link w:val="16"/>
    <w:qFormat/>
    <w:uiPriority w:val="0"/>
    <w:rPr>
      <w:sz w:val="18"/>
      <w:szCs w:val="18"/>
    </w:rPr>
  </w:style>
  <w:style w:type="character" w:customStyle="1" w:styleId="37">
    <w:name w:val="标题 1 字符"/>
    <w:basedOn w:val="28"/>
    <w:link w:val="2"/>
    <w:qFormat/>
    <w:uiPriority w:val="0"/>
    <w:rPr>
      <w:rFonts w:ascii="Times New Roman" w:hAnsi="Times New Roman" w:eastAsia="宋体" w:cs="Times New Roman"/>
      <w:b/>
      <w:bCs/>
      <w:kern w:val="44"/>
      <w:sz w:val="44"/>
      <w:szCs w:val="44"/>
    </w:rPr>
  </w:style>
  <w:style w:type="character" w:customStyle="1" w:styleId="38">
    <w:name w:val="标题 3 字符"/>
    <w:basedOn w:val="28"/>
    <w:link w:val="3"/>
    <w:qFormat/>
    <w:uiPriority w:val="0"/>
    <w:rPr>
      <w:rFonts w:ascii="Times New Roman" w:hAnsi="Times New Roman" w:eastAsia="宋体" w:cs="Times New Roman"/>
      <w:b/>
      <w:bCs/>
      <w:sz w:val="32"/>
      <w:szCs w:val="32"/>
    </w:rPr>
  </w:style>
  <w:style w:type="character" w:customStyle="1" w:styleId="39">
    <w:name w:val="文档结构图 字符"/>
    <w:basedOn w:val="28"/>
    <w:link w:val="9"/>
    <w:semiHidden/>
    <w:qFormat/>
    <w:uiPriority w:val="0"/>
    <w:rPr>
      <w:rFonts w:ascii="Times New Roman" w:hAnsi="Times New Roman" w:eastAsia="宋体" w:cs="Times New Roman"/>
      <w:szCs w:val="24"/>
      <w:shd w:val="clear" w:color="auto" w:fill="000080"/>
    </w:rPr>
  </w:style>
  <w:style w:type="character" w:customStyle="1" w:styleId="40">
    <w:name w:val="文档结构图 字符1"/>
    <w:basedOn w:val="28"/>
    <w:semiHidden/>
    <w:qFormat/>
    <w:uiPriority w:val="99"/>
    <w:rPr>
      <w:rFonts w:ascii="Microsoft YaHei UI" w:eastAsia="Microsoft YaHei UI"/>
      <w:sz w:val="18"/>
      <w:szCs w:val="18"/>
    </w:rPr>
  </w:style>
  <w:style w:type="character" w:customStyle="1" w:styleId="41">
    <w:name w:val="尾注文本 字符"/>
    <w:basedOn w:val="28"/>
    <w:link w:val="14"/>
    <w:semiHidden/>
    <w:qFormat/>
    <w:uiPriority w:val="0"/>
    <w:rPr>
      <w:rFonts w:ascii="Times New Roman" w:hAnsi="Times New Roman" w:eastAsia="宋体" w:cs="Times New Roman"/>
      <w:szCs w:val="24"/>
    </w:rPr>
  </w:style>
  <w:style w:type="character" w:customStyle="1" w:styleId="42">
    <w:name w:val="尾注文本 字符1"/>
    <w:basedOn w:val="28"/>
    <w:semiHidden/>
    <w:qFormat/>
    <w:uiPriority w:val="99"/>
  </w:style>
  <w:style w:type="paragraph" w:customStyle="1" w:styleId="43">
    <w:name w:val="段"/>
    <w:link w:val="4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kern w:val="0"/>
      <w:sz w:val="21"/>
      <w:szCs w:val="20"/>
      <w:lang w:val="en-US" w:eastAsia="zh-CN" w:bidi="ar-SA"/>
    </w:rPr>
  </w:style>
  <w:style w:type="character" w:customStyle="1" w:styleId="44">
    <w:name w:val="段 Char"/>
    <w:link w:val="43"/>
    <w:qFormat/>
    <w:uiPriority w:val="0"/>
    <w:rPr>
      <w:rFonts w:ascii="宋体" w:hAnsi="Times New Roman" w:eastAsia="宋体" w:cs="Times New Roman"/>
      <w:kern w:val="0"/>
      <w:szCs w:val="20"/>
    </w:rPr>
  </w:style>
  <w:style w:type="character" w:customStyle="1" w:styleId="45">
    <w:name w:val="脚注文本 字符"/>
    <w:basedOn w:val="28"/>
    <w:link w:val="22"/>
    <w:qFormat/>
    <w:uiPriority w:val="0"/>
    <w:rPr>
      <w:rFonts w:ascii="宋体" w:hAnsi="Times New Roman" w:eastAsia="宋体" w:cs="Times New Roman"/>
      <w:sz w:val="18"/>
      <w:szCs w:val="18"/>
    </w:rPr>
  </w:style>
  <w:style w:type="character" w:customStyle="1" w:styleId="46">
    <w:name w:val="HTML 预设格式 字符"/>
    <w:basedOn w:val="28"/>
    <w:link w:val="26"/>
    <w:qFormat/>
    <w:uiPriority w:val="0"/>
    <w:rPr>
      <w:rFonts w:ascii="宋体" w:hAnsi="宋体" w:eastAsia="宋体" w:cs="Times New Roman"/>
      <w:kern w:val="0"/>
      <w:sz w:val="24"/>
      <w:szCs w:val="24"/>
    </w:rPr>
  </w:style>
  <w:style w:type="paragraph" w:customStyle="1" w:styleId="47">
    <w:name w:val="一级条标题"/>
    <w:next w:val="43"/>
    <w:qFormat/>
    <w:uiPriority w:val="0"/>
    <w:pPr>
      <w:numPr>
        <w:ilvl w:val="1"/>
        <w:numId w:val="2"/>
      </w:numPr>
      <w:spacing w:before="156" w:beforeLines="50" w:after="156" w:afterLines="50"/>
      <w:outlineLvl w:val="2"/>
    </w:pPr>
    <w:rPr>
      <w:rFonts w:ascii="黑体" w:hAnsi="Times New Roman" w:eastAsia="黑体" w:cs="Times New Roman"/>
      <w:kern w:val="0"/>
      <w:sz w:val="21"/>
      <w:szCs w:val="21"/>
      <w:lang w:val="en-US" w:eastAsia="zh-CN" w:bidi="ar-SA"/>
    </w:rPr>
  </w:style>
  <w:style w:type="paragraph" w:customStyle="1" w:styleId="48">
    <w:name w:val="标准书脚_奇数页"/>
    <w:qFormat/>
    <w:uiPriority w:val="0"/>
    <w:pPr>
      <w:spacing w:before="120"/>
      <w:ind w:right="198"/>
      <w:jc w:val="right"/>
    </w:pPr>
    <w:rPr>
      <w:rFonts w:ascii="宋体" w:hAnsi="Times New Roman" w:eastAsia="宋体" w:cs="Times New Roman"/>
      <w:kern w:val="0"/>
      <w:sz w:val="18"/>
      <w:szCs w:val="18"/>
      <w:lang w:val="en-US" w:eastAsia="zh-CN" w:bidi="ar-SA"/>
    </w:rPr>
  </w:style>
  <w:style w:type="paragraph" w:customStyle="1" w:styleId="49">
    <w:name w:val="标准书眉_奇数页"/>
    <w:next w:val="1"/>
    <w:qFormat/>
    <w:uiPriority w:val="0"/>
    <w:pPr>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50">
    <w:name w:val="章标题"/>
    <w:next w:val="43"/>
    <w:qFormat/>
    <w:uiPriority w:val="0"/>
    <w:pPr>
      <w:numPr>
        <w:ilvl w:val="0"/>
        <w:numId w:val="2"/>
      </w:numPr>
      <w:spacing w:before="312" w:beforeLines="100" w:after="312" w:afterLines="100"/>
      <w:jc w:val="both"/>
      <w:outlineLvl w:val="1"/>
    </w:pPr>
    <w:rPr>
      <w:rFonts w:ascii="黑体" w:hAnsi="Times New Roman" w:eastAsia="黑体" w:cs="Times New Roman"/>
      <w:kern w:val="0"/>
      <w:sz w:val="21"/>
      <w:szCs w:val="20"/>
      <w:lang w:val="en-US" w:eastAsia="zh-CN" w:bidi="ar-SA"/>
    </w:rPr>
  </w:style>
  <w:style w:type="paragraph" w:customStyle="1" w:styleId="51">
    <w:name w:val="二级条标题"/>
    <w:basedOn w:val="47"/>
    <w:next w:val="43"/>
    <w:qFormat/>
    <w:uiPriority w:val="0"/>
    <w:pPr>
      <w:numPr>
        <w:ilvl w:val="2"/>
      </w:numPr>
      <w:spacing w:before="50" w:after="50"/>
      <w:outlineLvl w:val="3"/>
    </w:pPr>
  </w:style>
  <w:style w:type="paragraph" w:customStyle="1" w:styleId="52">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kern w:val="0"/>
      <w:sz w:val="28"/>
      <w:szCs w:val="28"/>
      <w:lang w:val="en-US" w:eastAsia="zh-CN" w:bidi="ar-SA"/>
    </w:rPr>
  </w:style>
  <w:style w:type="paragraph" w:customStyle="1" w:styleId="53">
    <w:name w:val="列项——（一级）"/>
    <w:qFormat/>
    <w:uiPriority w:val="0"/>
    <w:pPr>
      <w:widowControl w:val="0"/>
      <w:numPr>
        <w:ilvl w:val="0"/>
        <w:numId w:val="3"/>
      </w:numPr>
      <w:jc w:val="both"/>
    </w:pPr>
    <w:rPr>
      <w:rFonts w:ascii="宋体" w:hAnsi="Times New Roman" w:eastAsia="宋体" w:cs="Times New Roman"/>
      <w:kern w:val="0"/>
      <w:sz w:val="21"/>
      <w:szCs w:val="20"/>
      <w:lang w:val="en-US" w:eastAsia="zh-CN" w:bidi="ar-SA"/>
    </w:rPr>
  </w:style>
  <w:style w:type="paragraph" w:customStyle="1" w:styleId="54">
    <w:name w:val="列项●（二级）"/>
    <w:uiPriority w:val="0"/>
    <w:pPr>
      <w:numPr>
        <w:ilvl w:val="1"/>
        <w:numId w:val="3"/>
      </w:numPr>
      <w:tabs>
        <w:tab w:val="left" w:pos="840"/>
      </w:tabs>
      <w:jc w:val="both"/>
    </w:pPr>
    <w:rPr>
      <w:rFonts w:ascii="宋体" w:hAnsi="Times New Roman" w:eastAsia="宋体" w:cs="Times New Roman"/>
      <w:kern w:val="0"/>
      <w:sz w:val="21"/>
      <w:szCs w:val="20"/>
      <w:lang w:val="en-US" w:eastAsia="zh-CN" w:bidi="ar-SA"/>
    </w:rPr>
  </w:style>
  <w:style w:type="paragraph" w:customStyle="1" w:styleId="55">
    <w:name w:val="目次、标准名称标题"/>
    <w:basedOn w:val="1"/>
    <w:next w:val="43"/>
    <w:qFormat/>
    <w:uiPriority w:val="0"/>
    <w:pPr>
      <w:keepNext/>
      <w:pageBreakBefore/>
      <w:widowControl/>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56">
    <w:name w:val="三级条标题"/>
    <w:basedOn w:val="51"/>
    <w:next w:val="43"/>
    <w:qFormat/>
    <w:uiPriority w:val="0"/>
    <w:pPr>
      <w:numPr>
        <w:ilvl w:val="0"/>
        <w:numId w:val="0"/>
      </w:numPr>
      <w:outlineLvl w:val="4"/>
    </w:pPr>
  </w:style>
  <w:style w:type="paragraph" w:customStyle="1" w:styleId="57">
    <w:name w:val="示例"/>
    <w:next w:val="58"/>
    <w:uiPriority w:val="0"/>
    <w:pPr>
      <w:widowControl w:val="0"/>
      <w:numPr>
        <w:ilvl w:val="0"/>
        <w:numId w:val="4"/>
      </w:numPr>
      <w:jc w:val="both"/>
    </w:pPr>
    <w:rPr>
      <w:rFonts w:ascii="宋体" w:hAnsi="Times New Roman" w:eastAsia="宋体" w:cs="Times New Roman"/>
      <w:kern w:val="0"/>
      <w:sz w:val="18"/>
      <w:szCs w:val="18"/>
      <w:lang w:val="en-US" w:eastAsia="zh-CN" w:bidi="ar-SA"/>
    </w:rPr>
  </w:style>
  <w:style w:type="paragraph" w:customStyle="1" w:styleId="58">
    <w:name w:val="示例内容"/>
    <w:qFormat/>
    <w:uiPriority w:val="0"/>
    <w:pPr>
      <w:ind w:firstLine="200" w:firstLineChars="200"/>
    </w:pPr>
    <w:rPr>
      <w:rFonts w:ascii="宋体" w:hAnsi="Times New Roman" w:eastAsia="宋体" w:cs="Times New Roman"/>
      <w:kern w:val="0"/>
      <w:sz w:val="18"/>
      <w:szCs w:val="18"/>
      <w:lang w:val="en-US" w:eastAsia="zh-CN" w:bidi="ar-SA"/>
    </w:rPr>
  </w:style>
  <w:style w:type="paragraph" w:customStyle="1" w:styleId="59">
    <w:name w:val="数字编号列项（二级）"/>
    <w:qFormat/>
    <w:uiPriority w:val="0"/>
    <w:pPr>
      <w:numPr>
        <w:ilvl w:val="1"/>
        <w:numId w:val="5"/>
      </w:numPr>
      <w:jc w:val="both"/>
    </w:pPr>
    <w:rPr>
      <w:rFonts w:ascii="宋体" w:hAnsi="Times New Roman" w:eastAsia="宋体" w:cs="Times New Roman"/>
      <w:kern w:val="0"/>
      <w:sz w:val="21"/>
      <w:szCs w:val="20"/>
      <w:lang w:val="en-US" w:eastAsia="zh-CN" w:bidi="ar-SA"/>
    </w:rPr>
  </w:style>
  <w:style w:type="paragraph" w:customStyle="1" w:styleId="60">
    <w:name w:val="四级条标题"/>
    <w:basedOn w:val="56"/>
    <w:next w:val="43"/>
    <w:qFormat/>
    <w:uiPriority w:val="0"/>
    <w:pPr>
      <w:numPr>
        <w:ilvl w:val="4"/>
        <w:numId w:val="2"/>
      </w:numPr>
      <w:outlineLvl w:val="5"/>
    </w:pPr>
  </w:style>
  <w:style w:type="paragraph" w:customStyle="1" w:styleId="61">
    <w:name w:val="五级条标题"/>
    <w:basedOn w:val="60"/>
    <w:next w:val="43"/>
    <w:qFormat/>
    <w:uiPriority w:val="0"/>
    <w:pPr>
      <w:numPr>
        <w:ilvl w:val="0"/>
        <w:numId w:val="0"/>
      </w:numPr>
      <w:outlineLvl w:val="6"/>
    </w:pPr>
  </w:style>
  <w:style w:type="paragraph" w:customStyle="1" w:styleId="62">
    <w:name w:val="注："/>
    <w:next w:val="43"/>
    <w:qFormat/>
    <w:uiPriority w:val="0"/>
    <w:pPr>
      <w:widowControl w:val="0"/>
      <w:numPr>
        <w:ilvl w:val="0"/>
        <w:numId w:val="6"/>
      </w:numPr>
      <w:autoSpaceDE w:val="0"/>
      <w:autoSpaceDN w:val="0"/>
      <w:jc w:val="both"/>
    </w:pPr>
    <w:rPr>
      <w:rFonts w:ascii="宋体" w:hAnsi="Times New Roman" w:eastAsia="宋体" w:cs="Times New Roman"/>
      <w:kern w:val="0"/>
      <w:sz w:val="18"/>
      <w:szCs w:val="18"/>
      <w:lang w:val="en-US" w:eastAsia="zh-CN" w:bidi="ar-SA"/>
    </w:rPr>
  </w:style>
  <w:style w:type="paragraph" w:customStyle="1" w:styleId="63">
    <w:name w:val="注×："/>
    <w:qFormat/>
    <w:uiPriority w:val="0"/>
    <w:pPr>
      <w:widowControl w:val="0"/>
      <w:numPr>
        <w:ilvl w:val="0"/>
        <w:numId w:val="7"/>
      </w:numPr>
      <w:autoSpaceDE w:val="0"/>
      <w:autoSpaceDN w:val="0"/>
      <w:jc w:val="both"/>
    </w:pPr>
    <w:rPr>
      <w:rFonts w:ascii="宋体" w:hAnsi="Times New Roman" w:eastAsia="宋体" w:cs="Times New Roman"/>
      <w:kern w:val="0"/>
      <w:sz w:val="18"/>
      <w:szCs w:val="18"/>
      <w:lang w:val="en-US" w:eastAsia="zh-CN" w:bidi="ar-SA"/>
    </w:rPr>
  </w:style>
  <w:style w:type="paragraph" w:customStyle="1" w:styleId="64">
    <w:name w:val="字母编号列项（一级）"/>
    <w:uiPriority w:val="0"/>
    <w:pPr>
      <w:numPr>
        <w:ilvl w:val="0"/>
        <w:numId w:val="5"/>
      </w:numPr>
      <w:jc w:val="both"/>
    </w:pPr>
    <w:rPr>
      <w:rFonts w:ascii="宋体" w:hAnsi="Times New Roman" w:eastAsia="宋体" w:cs="Times New Roman"/>
      <w:kern w:val="0"/>
      <w:sz w:val="21"/>
      <w:szCs w:val="20"/>
      <w:lang w:val="en-US" w:eastAsia="zh-CN" w:bidi="ar-SA"/>
    </w:rPr>
  </w:style>
  <w:style w:type="paragraph" w:customStyle="1" w:styleId="65">
    <w:name w:val="列项◆（三级）"/>
    <w:basedOn w:val="1"/>
    <w:qFormat/>
    <w:uiPriority w:val="0"/>
    <w:pPr>
      <w:numPr>
        <w:ilvl w:val="2"/>
        <w:numId w:val="3"/>
      </w:numPr>
    </w:pPr>
    <w:rPr>
      <w:rFonts w:ascii="宋体" w:hAnsi="Times New Roman" w:eastAsia="宋体" w:cs="Times New Roman"/>
      <w:szCs w:val="21"/>
    </w:rPr>
  </w:style>
  <w:style w:type="paragraph" w:customStyle="1" w:styleId="66">
    <w:name w:val="编号列项（三级）"/>
    <w:qFormat/>
    <w:uiPriority w:val="0"/>
    <w:rPr>
      <w:rFonts w:ascii="宋体" w:hAnsi="Times New Roman" w:eastAsia="宋体" w:cs="Times New Roman"/>
      <w:kern w:val="0"/>
      <w:sz w:val="21"/>
      <w:szCs w:val="20"/>
      <w:lang w:val="en-US" w:eastAsia="zh-CN" w:bidi="ar-SA"/>
    </w:rPr>
  </w:style>
  <w:style w:type="paragraph" w:customStyle="1" w:styleId="67">
    <w:name w:val="示例×："/>
    <w:basedOn w:val="50"/>
    <w:qFormat/>
    <w:uiPriority w:val="0"/>
    <w:pPr>
      <w:numPr>
        <w:numId w:val="8"/>
      </w:numPr>
      <w:spacing w:before="0" w:beforeLines="0" w:after="0" w:afterLines="0"/>
      <w:outlineLvl w:val="9"/>
    </w:pPr>
    <w:rPr>
      <w:rFonts w:ascii="宋体" w:eastAsia="宋体"/>
      <w:sz w:val="18"/>
      <w:szCs w:val="18"/>
    </w:rPr>
  </w:style>
  <w:style w:type="paragraph" w:customStyle="1" w:styleId="68">
    <w:name w:val="二级无"/>
    <w:basedOn w:val="51"/>
    <w:uiPriority w:val="0"/>
    <w:pPr>
      <w:numPr>
        <w:ilvl w:val="5"/>
      </w:numPr>
      <w:spacing w:before="0" w:beforeLines="0" w:after="0" w:afterLines="0"/>
    </w:pPr>
    <w:rPr>
      <w:rFonts w:ascii="宋体" w:eastAsia="宋体"/>
    </w:rPr>
  </w:style>
  <w:style w:type="paragraph" w:customStyle="1" w:styleId="69">
    <w:name w:val="注：（正文）"/>
    <w:basedOn w:val="62"/>
    <w:next w:val="43"/>
    <w:uiPriority w:val="0"/>
    <w:pPr>
      <w:numPr>
        <w:ilvl w:val="0"/>
        <w:numId w:val="9"/>
      </w:numPr>
    </w:pPr>
  </w:style>
  <w:style w:type="paragraph" w:customStyle="1" w:styleId="70">
    <w:name w:val="注×：（正文）"/>
    <w:uiPriority w:val="0"/>
    <w:pPr>
      <w:numPr>
        <w:ilvl w:val="0"/>
        <w:numId w:val="10"/>
      </w:numPr>
      <w:jc w:val="both"/>
    </w:pPr>
    <w:rPr>
      <w:rFonts w:ascii="宋体" w:hAnsi="Times New Roman" w:eastAsia="宋体" w:cs="Times New Roman"/>
      <w:kern w:val="0"/>
      <w:sz w:val="18"/>
      <w:szCs w:val="18"/>
      <w:lang w:val="en-US" w:eastAsia="zh-CN" w:bidi="ar-SA"/>
    </w:rPr>
  </w:style>
  <w:style w:type="paragraph" w:customStyle="1" w:styleId="71">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kern w:val="0"/>
      <w:sz w:val="96"/>
      <w:szCs w:val="96"/>
      <w:lang w:val="en-US" w:eastAsia="zh-CN" w:bidi="ar-SA"/>
    </w:rPr>
  </w:style>
  <w:style w:type="paragraph" w:customStyle="1" w:styleId="72">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48"/>
      <w:szCs w:val="20"/>
      <w:lang w:val="en-US" w:eastAsia="zh-CN" w:bidi="ar-SA"/>
    </w:rPr>
  </w:style>
  <w:style w:type="paragraph" w:customStyle="1" w:styleId="73">
    <w:name w:val="标准书脚_偶数页"/>
    <w:qFormat/>
    <w:uiPriority w:val="0"/>
    <w:pPr>
      <w:spacing w:before="120"/>
      <w:ind w:left="221"/>
    </w:pPr>
    <w:rPr>
      <w:rFonts w:ascii="宋体" w:hAnsi="Times New Roman" w:eastAsia="宋体" w:cs="Times New Roman"/>
      <w:kern w:val="0"/>
      <w:sz w:val="18"/>
      <w:szCs w:val="18"/>
      <w:lang w:val="en-US" w:eastAsia="zh-CN" w:bidi="ar-SA"/>
    </w:rPr>
  </w:style>
  <w:style w:type="paragraph" w:customStyle="1" w:styleId="74">
    <w:name w:val="标准书眉_偶数页"/>
    <w:basedOn w:val="49"/>
    <w:next w:val="1"/>
    <w:qFormat/>
    <w:uiPriority w:val="0"/>
    <w:pPr>
      <w:jc w:val="left"/>
    </w:pPr>
  </w:style>
  <w:style w:type="paragraph" w:customStyle="1" w:styleId="75">
    <w:name w:val="标准书眉一"/>
    <w:qFormat/>
    <w:uiPriority w:val="0"/>
    <w:pPr>
      <w:jc w:val="both"/>
    </w:pPr>
    <w:rPr>
      <w:rFonts w:ascii="Times New Roman" w:hAnsi="Times New Roman" w:eastAsia="宋体" w:cs="Times New Roman"/>
      <w:kern w:val="0"/>
      <w:sz w:val="20"/>
      <w:szCs w:val="20"/>
      <w:lang w:val="en-US" w:eastAsia="zh-CN" w:bidi="ar-SA"/>
    </w:rPr>
  </w:style>
  <w:style w:type="paragraph" w:customStyle="1" w:styleId="76">
    <w:name w:val="参考文献"/>
    <w:basedOn w:val="1"/>
    <w:next w:val="43"/>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paragraph" w:customStyle="1" w:styleId="77">
    <w:name w:val="参考文献、索引标题"/>
    <w:basedOn w:val="1"/>
    <w:next w:val="43"/>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character" w:customStyle="1" w:styleId="78">
    <w:name w:val="发布"/>
    <w:qFormat/>
    <w:uiPriority w:val="0"/>
    <w:rPr>
      <w:rFonts w:ascii="黑体" w:eastAsia="黑体"/>
      <w:spacing w:val="85"/>
      <w:w w:val="100"/>
      <w:position w:val="3"/>
      <w:sz w:val="28"/>
      <w:szCs w:val="28"/>
    </w:rPr>
  </w:style>
  <w:style w:type="paragraph" w:customStyle="1" w:styleId="79">
    <w:name w:val="发布部门"/>
    <w:next w:val="43"/>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kern w:val="0"/>
      <w:sz w:val="28"/>
      <w:szCs w:val="20"/>
      <w:lang w:val="en-US" w:eastAsia="zh-CN" w:bidi="ar-SA"/>
    </w:rPr>
  </w:style>
  <w:style w:type="paragraph" w:customStyle="1" w:styleId="80">
    <w:name w:val="发布日期"/>
    <w:qFormat/>
    <w:uiPriority w:val="0"/>
    <w:pPr>
      <w:framePr w:w="3997" w:h="471" w:hRule="exact" w:vSpace="181" w:wrap="around" w:vAnchor="margin" w:hAnchor="page" w:x="7089" w:y="14097" w:anchorLock="1"/>
    </w:pPr>
    <w:rPr>
      <w:rFonts w:ascii="Times New Roman" w:hAnsi="Times New Roman" w:eastAsia="黑体" w:cs="Times New Roman"/>
      <w:kern w:val="0"/>
      <w:sz w:val="28"/>
      <w:szCs w:val="20"/>
      <w:lang w:val="en-US" w:eastAsia="zh-CN" w:bidi="ar-SA"/>
    </w:rPr>
  </w:style>
  <w:style w:type="paragraph" w:customStyle="1" w:styleId="81">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kern w:val="0"/>
      <w:sz w:val="21"/>
      <w:szCs w:val="21"/>
      <w:lang w:val="en-US" w:eastAsia="zh-CN" w:bidi="ar-SA"/>
    </w:rPr>
  </w:style>
  <w:style w:type="paragraph" w:customStyle="1" w:styleId="82">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83">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84">
    <w:name w:val="封面标准英文名称"/>
    <w:basedOn w:val="83"/>
    <w:qFormat/>
    <w:uiPriority w:val="0"/>
    <w:pPr>
      <w:framePr/>
      <w:spacing w:before="370" w:line="400" w:lineRule="exact"/>
    </w:pPr>
    <w:rPr>
      <w:rFonts w:ascii="Times New Roman"/>
      <w:sz w:val="28"/>
      <w:szCs w:val="28"/>
    </w:rPr>
  </w:style>
  <w:style w:type="paragraph" w:customStyle="1" w:styleId="85">
    <w:name w:val="封面一致性程度标识"/>
    <w:basedOn w:val="84"/>
    <w:qFormat/>
    <w:uiPriority w:val="0"/>
    <w:pPr>
      <w:framePr/>
      <w:spacing w:before="440"/>
    </w:pPr>
    <w:rPr>
      <w:rFonts w:ascii="宋体" w:eastAsia="宋体"/>
    </w:rPr>
  </w:style>
  <w:style w:type="paragraph" w:customStyle="1" w:styleId="86">
    <w:name w:val="封面标准文稿类别"/>
    <w:basedOn w:val="85"/>
    <w:qFormat/>
    <w:uiPriority w:val="0"/>
    <w:pPr>
      <w:framePr/>
      <w:spacing w:after="160" w:line="240" w:lineRule="auto"/>
    </w:pPr>
    <w:rPr>
      <w:sz w:val="24"/>
    </w:rPr>
  </w:style>
  <w:style w:type="paragraph" w:customStyle="1" w:styleId="87">
    <w:name w:val="封面标准文稿编辑信息"/>
    <w:basedOn w:val="86"/>
    <w:qFormat/>
    <w:uiPriority w:val="0"/>
    <w:pPr>
      <w:framePr/>
      <w:spacing w:before="180" w:line="180" w:lineRule="exact"/>
    </w:pPr>
    <w:rPr>
      <w:sz w:val="21"/>
    </w:rPr>
  </w:style>
  <w:style w:type="paragraph" w:customStyle="1" w:styleId="88">
    <w:name w:val="封面正文"/>
    <w:qFormat/>
    <w:uiPriority w:val="0"/>
    <w:pPr>
      <w:jc w:val="both"/>
    </w:pPr>
    <w:rPr>
      <w:rFonts w:ascii="Times New Roman" w:hAnsi="Times New Roman" w:eastAsia="宋体" w:cs="Times New Roman"/>
      <w:kern w:val="0"/>
      <w:sz w:val="20"/>
      <w:szCs w:val="20"/>
      <w:lang w:val="en-US" w:eastAsia="zh-CN" w:bidi="ar-SA"/>
    </w:rPr>
  </w:style>
  <w:style w:type="paragraph" w:customStyle="1" w:styleId="89">
    <w:name w:val="附录标识"/>
    <w:basedOn w:val="1"/>
    <w:next w:val="43"/>
    <w:qFormat/>
    <w:uiPriority w:val="0"/>
    <w:pPr>
      <w:keepNext/>
      <w:widowControl/>
      <w:numPr>
        <w:ilvl w:val="0"/>
        <w:numId w:val="11"/>
      </w:numPr>
      <w:shd w:val="clear" w:color="FFFFFF" w:fill="FFFFFF"/>
      <w:tabs>
        <w:tab w:val="left" w:pos="360"/>
        <w:tab w:val="left" w:pos="6405"/>
      </w:tabs>
      <w:spacing w:before="640" w:after="280"/>
      <w:jc w:val="center"/>
      <w:outlineLvl w:val="0"/>
    </w:pPr>
    <w:rPr>
      <w:rFonts w:ascii="黑体" w:hAnsi="Times New Roman" w:eastAsia="黑体" w:cs="Times New Roman"/>
      <w:kern w:val="0"/>
      <w:szCs w:val="20"/>
    </w:rPr>
  </w:style>
  <w:style w:type="paragraph" w:customStyle="1" w:styleId="90">
    <w:name w:val="附录标题"/>
    <w:basedOn w:val="43"/>
    <w:next w:val="43"/>
    <w:qFormat/>
    <w:uiPriority w:val="0"/>
    <w:pPr>
      <w:ind w:firstLine="0" w:firstLineChars="0"/>
      <w:jc w:val="center"/>
    </w:pPr>
    <w:rPr>
      <w:rFonts w:ascii="黑体" w:eastAsia="黑体"/>
    </w:rPr>
  </w:style>
  <w:style w:type="paragraph" w:customStyle="1" w:styleId="91">
    <w:name w:val="附录表标号"/>
    <w:basedOn w:val="1"/>
    <w:next w:val="43"/>
    <w:qFormat/>
    <w:uiPriority w:val="0"/>
    <w:pPr>
      <w:numPr>
        <w:ilvl w:val="0"/>
        <w:numId w:val="12"/>
      </w:numPr>
      <w:tabs>
        <w:tab w:val="clear" w:pos="0"/>
      </w:tabs>
      <w:spacing w:line="14" w:lineRule="exact"/>
      <w:ind w:left="811" w:hanging="448"/>
      <w:jc w:val="center"/>
      <w:outlineLvl w:val="0"/>
    </w:pPr>
    <w:rPr>
      <w:rFonts w:ascii="Times New Roman" w:hAnsi="Times New Roman" w:eastAsia="宋体" w:cs="Times New Roman"/>
      <w:color w:val="FFFFFF"/>
      <w:szCs w:val="24"/>
    </w:rPr>
  </w:style>
  <w:style w:type="paragraph" w:customStyle="1" w:styleId="92">
    <w:name w:val="附录表标题"/>
    <w:basedOn w:val="1"/>
    <w:next w:val="43"/>
    <w:qFormat/>
    <w:uiPriority w:val="0"/>
    <w:pPr>
      <w:numPr>
        <w:ilvl w:val="1"/>
        <w:numId w:val="12"/>
      </w:numPr>
      <w:tabs>
        <w:tab w:val="left" w:pos="180"/>
      </w:tabs>
      <w:spacing w:before="50" w:beforeLines="50" w:after="50" w:afterLines="50"/>
      <w:ind w:left="0" w:firstLine="0"/>
      <w:jc w:val="center"/>
    </w:pPr>
    <w:rPr>
      <w:rFonts w:ascii="黑体" w:hAnsi="Times New Roman" w:eastAsia="黑体" w:cs="Times New Roman"/>
      <w:szCs w:val="21"/>
    </w:rPr>
  </w:style>
  <w:style w:type="paragraph" w:customStyle="1" w:styleId="93">
    <w:name w:val="附录二级条标题"/>
    <w:basedOn w:val="1"/>
    <w:next w:val="43"/>
    <w:qFormat/>
    <w:uiPriority w:val="0"/>
    <w:pPr>
      <w:widowControl/>
      <w:numPr>
        <w:ilvl w:val="3"/>
        <w:numId w:val="11"/>
      </w:numPr>
      <w:tabs>
        <w:tab w:val="left" w:pos="360"/>
      </w:tabs>
      <w:wordWrap w:val="0"/>
      <w:overflowPunct w:val="0"/>
      <w:autoSpaceDE w:val="0"/>
      <w:autoSpaceDN w:val="0"/>
      <w:spacing w:before="50" w:beforeLines="50" w:after="50" w:afterLines="50"/>
      <w:textAlignment w:val="baseline"/>
      <w:outlineLvl w:val="3"/>
    </w:pPr>
    <w:rPr>
      <w:rFonts w:ascii="黑体" w:hAnsi="Times New Roman" w:eastAsia="黑体" w:cs="Times New Roman"/>
      <w:kern w:val="21"/>
      <w:szCs w:val="20"/>
    </w:rPr>
  </w:style>
  <w:style w:type="paragraph" w:customStyle="1" w:styleId="94">
    <w:name w:val="附录二级无"/>
    <w:basedOn w:val="93"/>
    <w:qFormat/>
    <w:uiPriority w:val="0"/>
    <w:pPr>
      <w:tabs>
        <w:tab w:val="clear" w:pos="360"/>
      </w:tabs>
      <w:spacing w:before="0" w:beforeLines="0" w:after="0" w:afterLines="0"/>
    </w:pPr>
    <w:rPr>
      <w:rFonts w:ascii="宋体" w:eastAsia="宋体"/>
      <w:szCs w:val="21"/>
    </w:rPr>
  </w:style>
  <w:style w:type="paragraph" w:customStyle="1" w:styleId="95">
    <w:name w:val="附录公式"/>
    <w:basedOn w:val="43"/>
    <w:next w:val="43"/>
    <w:link w:val="96"/>
    <w:qFormat/>
    <w:uiPriority w:val="0"/>
  </w:style>
  <w:style w:type="character" w:customStyle="1" w:styleId="96">
    <w:name w:val="附录公式 Char"/>
    <w:link w:val="95"/>
    <w:qFormat/>
    <w:uiPriority w:val="0"/>
    <w:rPr>
      <w:rFonts w:ascii="宋体" w:hAnsi="Times New Roman" w:eastAsia="宋体" w:cs="Times New Roman"/>
      <w:kern w:val="0"/>
      <w:szCs w:val="20"/>
    </w:rPr>
  </w:style>
  <w:style w:type="paragraph" w:customStyle="1" w:styleId="97">
    <w:name w:val="附录公式编号制表符"/>
    <w:basedOn w:val="1"/>
    <w:next w:val="43"/>
    <w:qFormat/>
    <w:uiPriority w:val="0"/>
    <w:pPr>
      <w:widowControl/>
      <w:tabs>
        <w:tab w:val="center" w:pos="4201"/>
        <w:tab w:val="right" w:leader="dot" w:pos="9298"/>
      </w:tabs>
      <w:autoSpaceDE w:val="0"/>
      <w:autoSpaceDN w:val="0"/>
    </w:pPr>
    <w:rPr>
      <w:rFonts w:ascii="宋体" w:hAnsi="Times New Roman" w:eastAsia="宋体" w:cs="Times New Roman"/>
      <w:kern w:val="0"/>
      <w:szCs w:val="20"/>
    </w:rPr>
  </w:style>
  <w:style w:type="paragraph" w:customStyle="1" w:styleId="98">
    <w:name w:val="附录三级条标题"/>
    <w:basedOn w:val="93"/>
    <w:next w:val="43"/>
    <w:qFormat/>
    <w:uiPriority w:val="0"/>
    <w:pPr>
      <w:numPr>
        <w:ilvl w:val="0"/>
        <w:numId w:val="0"/>
      </w:numPr>
      <w:outlineLvl w:val="4"/>
    </w:pPr>
  </w:style>
  <w:style w:type="paragraph" w:customStyle="1" w:styleId="99">
    <w:name w:val="附录三级无"/>
    <w:basedOn w:val="98"/>
    <w:qFormat/>
    <w:uiPriority w:val="0"/>
    <w:pPr>
      <w:tabs>
        <w:tab w:val="clear" w:pos="360"/>
      </w:tabs>
      <w:spacing w:before="0" w:beforeLines="0" w:after="0" w:afterLines="0"/>
    </w:pPr>
    <w:rPr>
      <w:rFonts w:ascii="宋体" w:eastAsia="宋体"/>
      <w:szCs w:val="21"/>
    </w:rPr>
  </w:style>
  <w:style w:type="paragraph" w:customStyle="1" w:styleId="100">
    <w:name w:val="附录数字编号列项（二级）"/>
    <w:qFormat/>
    <w:uiPriority w:val="0"/>
    <w:pPr>
      <w:numPr>
        <w:ilvl w:val="1"/>
        <w:numId w:val="13"/>
      </w:numPr>
    </w:pPr>
    <w:rPr>
      <w:rFonts w:ascii="宋体" w:hAnsi="Times New Roman" w:eastAsia="宋体" w:cs="Times New Roman"/>
      <w:kern w:val="0"/>
      <w:sz w:val="21"/>
      <w:szCs w:val="20"/>
      <w:lang w:val="en-US" w:eastAsia="zh-CN" w:bidi="ar-SA"/>
    </w:rPr>
  </w:style>
  <w:style w:type="paragraph" w:customStyle="1" w:styleId="101">
    <w:name w:val="附录四级条标题"/>
    <w:basedOn w:val="98"/>
    <w:next w:val="43"/>
    <w:qFormat/>
    <w:uiPriority w:val="0"/>
    <w:pPr>
      <w:numPr>
        <w:ilvl w:val="5"/>
      </w:numPr>
      <w:outlineLvl w:val="5"/>
    </w:pPr>
  </w:style>
  <w:style w:type="paragraph" w:customStyle="1" w:styleId="102">
    <w:name w:val="附录四级无"/>
    <w:basedOn w:val="101"/>
    <w:uiPriority w:val="0"/>
    <w:pPr>
      <w:tabs>
        <w:tab w:val="clear" w:pos="360"/>
      </w:tabs>
      <w:spacing w:before="0" w:beforeLines="0" w:after="0" w:afterLines="0"/>
    </w:pPr>
    <w:rPr>
      <w:rFonts w:ascii="宋体" w:eastAsia="宋体"/>
      <w:szCs w:val="21"/>
    </w:rPr>
  </w:style>
  <w:style w:type="paragraph" w:customStyle="1" w:styleId="103">
    <w:name w:val="附录图标号"/>
    <w:basedOn w:val="1"/>
    <w:uiPriority w:val="0"/>
    <w:pPr>
      <w:keepNext/>
      <w:pageBreakBefore/>
      <w:widowControl/>
      <w:numPr>
        <w:ilvl w:val="0"/>
        <w:numId w:val="14"/>
      </w:numPr>
      <w:spacing w:line="14" w:lineRule="exact"/>
      <w:ind w:left="0" w:firstLine="363"/>
      <w:jc w:val="center"/>
      <w:outlineLvl w:val="0"/>
    </w:pPr>
    <w:rPr>
      <w:rFonts w:ascii="Times New Roman" w:hAnsi="Times New Roman" w:eastAsia="宋体" w:cs="Times New Roman"/>
      <w:color w:val="FFFFFF"/>
      <w:szCs w:val="24"/>
    </w:rPr>
  </w:style>
  <w:style w:type="paragraph" w:customStyle="1" w:styleId="104">
    <w:name w:val="附录图标题"/>
    <w:basedOn w:val="1"/>
    <w:next w:val="43"/>
    <w:qFormat/>
    <w:uiPriority w:val="0"/>
    <w:pPr>
      <w:numPr>
        <w:ilvl w:val="1"/>
        <w:numId w:val="14"/>
      </w:numPr>
      <w:tabs>
        <w:tab w:val="left" w:pos="363"/>
      </w:tabs>
      <w:spacing w:before="50" w:beforeLines="50" w:after="50" w:afterLines="50"/>
      <w:ind w:left="0" w:firstLine="0"/>
      <w:jc w:val="center"/>
    </w:pPr>
    <w:rPr>
      <w:rFonts w:ascii="黑体" w:hAnsi="Times New Roman" w:eastAsia="黑体" w:cs="Times New Roman"/>
      <w:szCs w:val="21"/>
    </w:rPr>
  </w:style>
  <w:style w:type="paragraph" w:customStyle="1" w:styleId="105">
    <w:name w:val="附录五级条标题"/>
    <w:basedOn w:val="101"/>
    <w:next w:val="43"/>
    <w:uiPriority w:val="0"/>
    <w:pPr>
      <w:numPr>
        <w:ilvl w:val="4"/>
        <w:numId w:val="11"/>
      </w:numPr>
      <w:outlineLvl w:val="6"/>
    </w:pPr>
  </w:style>
  <w:style w:type="paragraph" w:customStyle="1" w:styleId="106">
    <w:name w:val="附录五级无"/>
    <w:basedOn w:val="105"/>
    <w:qFormat/>
    <w:uiPriority w:val="0"/>
    <w:pPr>
      <w:tabs>
        <w:tab w:val="clear" w:pos="360"/>
      </w:tabs>
      <w:spacing w:before="0" w:beforeLines="0" w:after="0" w:afterLines="0"/>
    </w:pPr>
    <w:rPr>
      <w:rFonts w:ascii="宋体" w:eastAsia="宋体"/>
      <w:szCs w:val="21"/>
    </w:rPr>
  </w:style>
  <w:style w:type="paragraph" w:customStyle="1" w:styleId="107">
    <w:name w:val="附录章标题"/>
    <w:next w:val="43"/>
    <w:qFormat/>
    <w:uiPriority w:val="0"/>
    <w:pPr>
      <w:numPr>
        <w:ilvl w:val="1"/>
        <w:numId w:val="11"/>
      </w:numPr>
      <w:tabs>
        <w:tab w:val="left" w:pos="360"/>
      </w:tabs>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108">
    <w:name w:val="附录一级条标题"/>
    <w:basedOn w:val="107"/>
    <w:next w:val="43"/>
    <w:uiPriority w:val="0"/>
    <w:pPr>
      <w:numPr>
        <w:ilvl w:val="5"/>
      </w:numPr>
      <w:autoSpaceDN w:val="0"/>
      <w:spacing w:before="50" w:beforeLines="50" w:after="50" w:afterLines="50"/>
      <w:outlineLvl w:val="2"/>
    </w:pPr>
  </w:style>
  <w:style w:type="paragraph" w:customStyle="1" w:styleId="109">
    <w:name w:val="附录一级无"/>
    <w:basedOn w:val="108"/>
    <w:qFormat/>
    <w:uiPriority w:val="0"/>
    <w:pPr>
      <w:tabs>
        <w:tab w:val="clear" w:pos="360"/>
      </w:tabs>
      <w:spacing w:before="0" w:beforeLines="0" w:after="0" w:afterLines="0"/>
    </w:pPr>
    <w:rPr>
      <w:rFonts w:ascii="宋体" w:eastAsia="宋体"/>
      <w:szCs w:val="21"/>
    </w:rPr>
  </w:style>
  <w:style w:type="paragraph" w:customStyle="1" w:styleId="110">
    <w:name w:val="附录字母编号列项（一级）"/>
    <w:qFormat/>
    <w:uiPriority w:val="0"/>
    <w:pPr>
      <w:numPr>
        <w:ilvl w:val="0"/>
        <w:numId w:val="13"/>
      </w:numPr>
    </w:pPr>
    <w:rPr>
      <w:rFonts w:ascii="宋体" w:hAnsi="Times New Roman" w:eastAsia="宋体" w:cs="Times New Roman"/>
      <w:kern w:val="0"/>
      <w:sz w:val="21"/>
      <w:szCs w:val="20"/>
      <w:lang w:val="en-US" w:eastAsia="zh-CN" w:bidi="ar-SA"/>
    </w:rPr>
  </w:style>
  <w:style w:type="paragraph" w:customStyle="1" w:styleId="111">
    <w:name w:val="列项说明"/>
    <w:basedOn w:val="1"/>
    <w:uiPriority w:val="0"/>
    <w:pPr>
      <w:adjustRightInd w:val="0"/>
      <w:spacing w:line="320" w:lineRule="exact"/>
      <w:ind w:left="400" w:leftChars="200" w:hanging="200" w:hangingChars="200"/>
      <w:jc w:val="left"/>
      <w:textAlignment w:val="baseline"/>
    </w:pPr>
    <w:rPr>
      <w:rFonts w:ascii="宋体" w:hAnsi="Times New Roman" w:eastAsia="宋体" w:cs="Times New Roman"/>
      <w:kern w:val="0"/>
      <w:szCs w:val="20"/>
    </w:rPr>
  </w:style>
  <w:style w:type="paragraph" w:customStyle="1" w:styleId="112">
    <w:name w:val="列项说明数字编号"/>
    <w:uiPriority w:val="0"/>
    <w:pPr>
      <w:ind w:left="600" w:leftChars="400" w:hanging="200" w:hangingChars="200"/>
    </w:pPr>
    <w:rPr>
      <w:rFonts w:ascii="宋体" w:hAnsi="Times New Roman" w:eastAsia="宋体" w:cs="Times New Roman"/>
      <w:kern w:val="0"/>
      <w:sz w:val="21"/>
      <w:szCs w:val="20"/>
      <w:lang w:val="en-US" w:eastAsia="zh-CN" w:bidi="ar-SA"/>
    </w:rPr>
  </w:style>
  <w:style w:type="paragraph" w:customStyle="1" w:styleId="113">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114">
    <w:name w:val="其他标准标志"/>
    <w:basedOn w:val="71"/>
    <w:uiPriority w:val="0"/>
    <w:pPr>
      <w:framePr w:w="6101" w:vAnchor="page" w:hAnchor="page" w:x="4673" w:y="942"/>
    </w:pPr>
    <w:rPr>
      <w:w w:val="130"/>
    </w:rPr>
  </w:style>
  <w:style w:type="paragraph" w:customStyle="1" w:styleId="115">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kern w:val="0"/>
      <w:sz w:val="48"/>
      <w:szCs w:val="52"/>
      <w:lang w:val="en-US" w:eastAsia="zh-CN" w:bidi="ar-SA"/>
    </w:rPr>
  </w:style>
  <w:style w:type="paragraph" w:customStyle="1" w:styleId="116">
    <w:name w:val="其他发布部门"/>
    <w:basedOn w:val="79"/>
    <w:qFormat/>
    <w:uiPriority w:val="0"/>
    <w:pPr>
      <w:framePr w:y="15310"/>
      <w:spacing w:line="0" w:lineRule="atLeast"/>
    </w:pPr>
    <w:rPr>
      <w:rFonts w:ascii="黑体" w:eastAsia="黑体"/>
      <w:b w:val="0"/>
    </w:rPr>
  </w:style>
  <w:style w:type="paragraph" w:customStyle="1" w:styleId="117">
    <w:name w:val="前言、引言标题"/>
    <w:next w:val="43"/>
    <w:qFormat/>
    <w:uiPriority w:val="0"/>
    <w:pPr>
      <w:keepNext/>
      <w:pageBreakBefore/>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118">
    <w:name w:val="三级无"/>
    <w:basedOn w:val="56"/>
    <w:qFormat/>
    <w:uiPriority w:val="0"/>
    <w:pPr>
      <w:spacing w:before="0" w:beforeLines="0" w:after="0" w:afterLines="0"/>
    </w:pPr>
    <w:rPr>
      <w:rFonts w:ascii="宋体" w:eastAsia="宋体"/>
    </w:rPr>
  </w:style>
  <w:style w:type="paragraph" w:customStyle="1" w:styleId="119">
    <w:name w:val="实施日期"/>
    <w:basedOn w:val="80"/>
    <w:qFormat/>
    <w:uiPriority w:val="0"/>
    <w:pPr>
      <w:framePr w:vAnchor="page" w:hAnchor="text"/>
      <w:jc w:val="right"/>
    </w:pPr>
  </w:style>
  <w:style w:type="paragraph" w:customStyle="1" w:styleId="120">
    <w:name w:val="示例后文字"/>
    <w:basedOn w:val="43"/>
    <w:next w:val="43"/>
    <w:qFormat/>
    <w:uiPriority w:val="0"/>
    <w:pPr>
      <w:ind w:firstLine="360"/>
    </w:pPr>
    <w:rPr>
      <w:sz w:val="18"/>
    </w:rPr>
  </w:style>
  <w:style w:type="paragraph" w:customStyle="1" w:styleId="121">
    <w:name w:val="首示例"/>
    <w:next w:val="43"/>
    <w:link w:val="122"/>
    <w:qFormat/>
    <w:uiPriority w:val="0"/>
    <w:pPr>
      <w:numPr>
        <w:ilvl w:val="0"/>
        <w:numId w:val="15"/>
      </w:numPr>
      <w:tabs>
        <w:tab w:val="left" w:pos="360"/>
      </w:tabs>
      <w:ind w:firstLine="0"/>
    </w:pPr>
    <w:rPr>
      <w:rFonts w:ascii="宋体" w:hAnsi="宋体" w:eastAsia="宋体" w:cs="Times New Roman"/>
      <w:kern w:val="2"/>
      <w:sz w:val="18"/>
      <w:szCs w:val="18"/>
      <w:lang w:val="en-US" w:eastAsia="zh-CN" w:bidi="ar-SA"/>
    </w:rPr>
  </w:style>
  <w:style w:type="character" w:customStyle="1" w:styleId="122">
    <w:name w:val="首示例 Char"/>
    <w:link w:val="121"/>
    <w:qFormat/>
    <w:uiPriority w:val="0"/>
    <w:rPr>
      <w:rFonts w:ascii="宋体" w:hAnsi="宋体" w:eastAsia="宋体" w:cs="Times New Roman"/>
      <w:sz w:val="18"/>
      <w:szCs w:val="18"/>
    </w:rPr>
  </w:style>
  <w:style w:type="paragraph" w:customStyle="1" w:styleId="123">
    <w:name w:val="四级无"/>
    <w:basedOn w:val="60"/>
    <w:qFormat/>
    <w:uiPriority w:val="0"/>
    <w:pPr>
      <w:spacing w:before="0" w:beforeLines="0" w:after="0" w:afterLines="0"/>
    </w:pPr>
    <w:rPr>
      <w:rFonts w:ascii="宋体" w:eastAsia="宋体"/>
    </w:rPr>
  </w:style>
  <w:style w:type="paragraph" w:customStyle="1" w:styleId="124">
    <w:name w:val="条文脚注"/>
    <w:basedOn w:val="22"/>
    <w:qFormat/>
    <w:uiPriority w:val="0"/>
    <w:pPr>
      <w:numPr>
        <w:numId w:val="0"/>
      </w:numPr>
      <w:jc w:val="both"/>
    </w:pPr>
  </w:style>
  <w:style w:type="paragraph" w:customStyle="1" w:styleId="125">
    <w:name w:val="图标脚注说明"/>
    <w:basedOn w:val="43"/>
    <w:qFormat/>
    <w:uiPriority w:val="0"/>
    <w:pPr>
      <w:ind w:left="840" w:hanging="420" w:firstLineChars="0"/>
    </w:pPr>
    <w:rPr>
      <w:sz w:val="18"/>
      <w:szCs w:val="18"/>
    </w:rPr>
  </w:style>
  <w:style w:type="paragraph" w:customStyle="1" w:styleId="126">
    <w:name w:val="图表脚注说明"/>
    <w:basedOn w:val="1"/>
    <w:qFormat/>
    <w:uiPriority w:val="0"/>
    <w:pPr>
      <w:numPr>
        <w:ilvl w:val="0"/>
        <w:numId w:val="16"/>
      </w:numPr>
    </w:pPr>
    <w:rPr>
      <w:rFonts w:ascii="宋体" w:hAnsi="Times New Roman" w:eastAsia="宋体" w:cs="Times New Roman"/>
      <w:sz w:val="18"/>
      <w:szCs w:val="18"/>
    </w:rPr>
  </w:style>
  <w:style w:type="paragraph" w:customStyle="1" w:styleId="127">
    <w:name w:val="图的脚注"/>
    <w:next w:val="43"/>
    <w:qFormat/>
    <w:uiPriority w:val="0"/>
    <w:pPr>
      <w:widowControl w:val="0"/>
      <w:ind w:left="840" w:leftChars="200" w:hanging="420" w:hangingChars="200"/>
      <w:jc w:val="both"/>
    </w:pPr>
    <w:rPr>
      <w:rFonts w:ascii="宋体" w:hAnsi="Times New Roman" w:eastAsia="宋体" w:cs="Times New Roman"/>
      <w:kern w:val="0"/>
      <w:sz w:val="18"/>
      <w:szCs w:val="20"/>
      <w:lang w:val="en-US" w:eastAsia="zh-CN" w:bidi="ar-SA"/>
    </w:rPr>
  </w:style>
  <w:style w:type="paragraph" w:customStyle="1" w:styleId="128">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kern w:val="0"/>
      <w:sz w:val="21"/>
      <w:szCs w:val="21"/>
      <w:lang w:val="en-US" w:eastAsia="zh-CN" w:bidi="ar-SA"/>
    </w:rPr>
  </w:style>
  <w:style w:type="paragraph" w:customStyle="1" w:styleId="129">
    <w:name w:val="五级无"/>
    <w:basedOn w:val="61"/>
    <w:qFormat/>
    <w:uiPriority w:val="0"/>
    <w:pPr>
      <w:spacing w:before="0" w:beforeLines="0" w:after="0" w:afterLines="0"/>
    </w:pPr>
    <w:rPr>
      <w:rFonts w:ascii="宋体" w:eastAsia="宋体"/>
    </w:rPr>
  </w:style>
  <w:style w:type="paragraph" w:customStyle="1" w:styleId="130">
    <w:name w:val="一级无"/>
    <w:basedOn w:val="47"/>
    <w:qFormat/>
    <w:uiPriority w:val="0"/>
    <w:pPr>
      <w:spacing w:before="0" w:beforeLines="0" w:after="0" w:afterLines="0"/>
    </w:pPr>
    <w:rPr>
      <w:rFonts w:ascii="宋体" w:eastAsia="宋体"/>
    </w:rPr>
  </w:style>
  <w:style w:type="paragraph" w:customStyle="1" w:styleId="131">
    <w:name w:val="正文表标题"/>
    <w:next w:val="43"/>
    <w:qFormat/>
    <w:uiPriority w:val="0"/>
    <w:pPr>
      <w:numPr>
        <w:ilvl w:val="0"/>
        <w:numId w:val="17"/>
      </w:numPr>
      <w:tabs>
        <w:tab w:val="left" w:pos="360"/>
      </w:tabs>
      <w:spacing w:before="156" w:beforeLines="50" w:after="156" w:afterLines="50"/>
      <w:jc w:val="center"/>
    </w:pPr>
    <w:rPr>
      <w:rFonts w:ascii="黑体" w:hAnsi="Times New Roman" w:eastAsia="黑体" w:cs="Times New Roman"/>
      <w:kern w:val="0"/>
      <w:sz w:val="21"/>
      <w:szCs w:val="20"/>
      <w:lang w:val="en-US" w:eastAsia="zh-CN" w:bidi="ar-SA"/>
    </w:rPr>
  </w:style>
  <w:style w:type="paragraph" w:customStyle="1" w:styleId="132">
    <w:name w:val="正文公式编号制表符"/>
    <w:basedOn w:val="43"/>
    <w:next w:val="43"/>
    <w:qFormat/>
    <w:uiPriority w:val="0"/>
    <w:pPr>
      <w:ind w:firstLine="0" w:firstLineChars="0"/>
    </w:pPr>
  </w:style>
  <w:style w:type="paragraph" w:customStyle="1" w:styleId="133">
    <w:name w:val="正文图标题"/>
    <w:next w:val="43"/>
    <w:qFormat/>
    <w:uiPriority w:val="0"/>
    <w:pPr>
      <w:numPr>
        <w:ilvl w:val="0"/>
        <w:numId w:val="18"/>
      </w:numPr>
      <w:spacing w:before="156" w:beforeLines="50" w:after="156" w:afterLines="50"/>
      <w:jc w:val="center"/>
    </w:pPr>
    <w:rPr>
      <w:rFonts w:ascii="黑体" w:hAnsi="Times New Roman" w:eastAsia="黑体" w:cs="Times New Roman"/>
      <w:kern w:val="0"/>
      <w:sz w:val="21"/>
      <w:szCs w:val="20"/>
      <w:lang w:val="en-US" w:eastAsia="zh-CN" w:bidi="ar-SA"/>
    </w:rPr>
  </w:style>
  <w:style w:type="paragraph" w:customStyle="1" w:styleId="134">
    <w:name w:val="终结线"/>
    <w:basedOn w:val="1"/>
    <w:qFormat/>
    <w:uiPriority w:val="0"/>
    <w:pPr>
      <w:framePr w:hSpace="181" w:vSpace="181" w:wrap="around" w:vAnchor="text" w:hAnchor="margin" w:xAlign="center" w:y="285"/>
    </w:pPr>
    <w:rPr>
      <w:rFonts w:ascii="Times New Roman" w:hAnsi="Times New Roman" w:eastAsia="宋体" w:cs="Times New Roman"/>
      <w:szCs w:val="24"/>
    </w:rPr>
  </w:style>
  <w:style w:type="paragraph" w:customStyle="1" w:styleId="135">
    <w:name w:val="其他发布日期"/>
    <w:basedOn w:val="80"/>
    <w:qFormat/>
    <w:uiPriority w:val="0"/>
    <w:pPr>
      <w:framePr w:vAnchor="page" w:hAnchor="text" w:x="1419"/>
    </w:pPr>
  </w:style>
  <w:style w:type="paragraph" w:customStyle="1" w:styleId="136">
    <w:name w:val="其他实施日期"/>
    <w:basedOn w:val="119"/>
    <w:qFormat/>
    <w:uiPriority w:val="0"/>
    <w:pPr>
      <w:framePr/>
    </w:pPr>
  </w:style>
  <w:style w:type="paragraph" w:customStyle="1" w:styleId="137">
    <w:name w:val="封面标准名称2"/>
    <w:basedOn w:val="83"/>
    <w:qFormat/>
    <w:uiPriority w:val="0"/>
    <w:pPr>
      <w:framePr w:y="4469"/>
      <w:spacing w:before="630" w:beforeLines="630"/>
    </w:pPr>
  </w:style>
  <w:style w:type="paragraph" w:customStyle="1" w:styleId="138">
    <w:name w:val="封面标准英文名称2"/>
    <w:basedOn w:val="84"/>
    <w:qFormat/>
    <w:uiPriority w:val="0"/>
    <w:pPr>
      <w:framePr w:y="4469"/>
    </w:pPr>
  </w:style>
  <w:style w:type="paragraph" w:customStyle="1" w:styleId="139">
    <w:name w:val="封面一致性程度标识2"/>
    <w:basedOn w:val="85"/>
    <w:qFormat/>
    <w:uiPriority w:val="0"/>
    <w:pPr>
      <w:framePr w:y="4469"/>
    </w:pPr>
  </w:style>
  <w:style w:type="paragraph" w:customStyle="1" w:styleId="140">
    <w:name w:val="封面标准文稿类别2"/>
    <w:basedOn w:val="86"/>
    <w:qFormat/>
    <w:uiPriority w:val="0"/>
    <w:pPr>
      <w:framePr w:y="4469"/>
    </w:pPr>
  </w:style>
  <w:style w:type="paragraph" w:customStyle="1" w:styleId="141">
    <w:name w:val="封面标准文稿编辑信息2"/>
    <w:basedOn w:val="87"/>
    <w:qFormat/>
    <w:uiPriority w:val="0"/>
    <w:pPr>
      <w:framePr w:y="4469"/>
    </w:pPr>
  </w:style>
  <w:style w:type="paragraph" w:customStyle="1" w:styleId="142">
    <w:name w:val="彩色底纹 - 强调文字颜色 11"/>
    <w:hidden/>
    <w:unhideWhenUsed/>
    <w:qFormat/>
    <w:uiPriority w:val="71"/>
    <w:rPr>
      <w:rFonts w:ascii="Times New Roman" w:hAnsi="Times New Roman" w:eastAsia="宋体" w:cs="Times New Roman"/>
      <w:kern w:val="2"/>
      <w:sz w:val="21"/>
      <w:szCs w:val="24"/>
      <w:lang w:val="en-US" w:eastAsia="zh-CN" w:bidi="ar-SA"/>
    </w:rPr>
  </w:style>
  <w:style w:type="paragraph" w:customStyle="1" w:styleId="143">
    <w:name w:val="网格表 31"/>
    <w:basedOn w:val="2"/>
    <w:next w:val="1"/>
    <w:unhideWhenUsed/>
    <w:qFormat/>
    <w:uiPriority w:val="39"/>
    <w:pPr>
      <w:widowControl/>
      <w:spacing w:before="480" w:after="0" w:line="276" w:lineRule="auto"/>
      <w:jc w:val="left"/>
      <w:outlineLvl w:val="9"/>
    </w:pPr>
    <w:rPr>
      <w:rFonts w:ascii="等线 Light" w:hAnsi="等线 Light" w:eastAsia="等线 Light"/>
      <w:color w:val="2F5496"/>
      <w:kern w:val="0"/>
      <w:sz w:val="28"/>
      <w:szCs w:val="28"/>
    </w:rPr>
  </w:style>
  <w:style w:type="paragraph" w:customStyle="1" w:styleId="144">
    <w:name w:val="列表段落1"/>
    <w:basedOn w:val="1"/>
    <w:qFormat/>
    <w:uiPriority w:val="72"/>
    <w:pPr>
      <w:ind w:firstLine="420" w:firstLineChars="200"/>
    </w:pPr>
    <w:rPr>
      <w:rFonts w:ascii="Times New Roman" w:hAnsi="Times New Roman" w:eastAsia="宋体" w:cs="Times New Roman"/>
      <w:szCs w:val="24"/>
    </w:rPr>
  </w:style>
  <w:style w:type="paragraph" w:customStyle="1" w:styleId="145">
    <w:name w:val="列表段落2"/>
    <w:basedOn w:val="1"/>
    <w:qFormat/>
    <w:uiPriority w:val="0"/>
    <w:pPr>
      <w:ind w:firstLine="420" w:firstLineChars="200"/>
    </w:pPr>
    <w:rPr>
      <w:rFonts w:ascii="Times New Roman" w:hAnsi="Times New Roman" w:eastAsia="宋体" w:cs="Times New Roman"/>
      <w:szCs w:val="21"/>
    </w:rPr>
  </w:style>
  <w:style w:type="paragraph" w:customStyle="1" w:styleId="146">
    <w:name w:val="修订1"/>
    <w:hidden/>
    <w:unhideWhenUsed/>
    <w:qFormat/>
    <w:uiPriority w:val="71"/>
    <w:rPr>
      <w:rFonts w:ascii="Times New Roman" w:hAnsi="Times New Roman" w:eastAsia="宋体" w:cs="Times New Roman"/>
      <w:kern w:val="2"/>
      <w:sz w:val="21"/>
      <w:szCs w:val="24"/>
      <w:lang w:val="en-US" w:eastAsia="zh-CN" w:bidi="ar-SA"/>
    </w:rPr>
  </w:style>
  <w:style w:type="paragraph" w:customStyle="1" w:styleId="147">
    <w:name w:val="List Paragraph"/>
    <w:basedOn w:val="1"/>
    <w:qFormat/>
    <w:uiPriority w:val="99"/>
    <w:pPr>
      <w:ind w:firstLine="420" w:firstLineChars="200"/>
    </w:pPr>
    <w:rPr>
      <w:rFonts w:ascii="Times New Roman" w:hAnsi="Times New Roman" w:eastAsia="宋体" w:cs="Times New Roman"/>
      <w:szCs w:val="24"/>
    </w:rPr>
  </w:style>
  <w:style w:type="paragraph" w:customStyle="1" w:styleId="148">
    <w:name w:val="Normal1"/>
    <w:qFormat/>
    <w:uiPriority w:val="0"/>
    <w:pPr>
      <w:jc w:val="both"/>
    </w:pPr>
    <w:rPr>
      <w:rFonts w:ascii="Times New Roman" w:hAnsi="Times New Roman" w:eastAsia="宋体" w:cs="Times New Roman"/>
      <w:kern w:val="2"/>
      <w:sz w:val="21"/>
      <w:szCs w:val="21"/>
      <w:lang w:val="en-US" w:eastAsia="zh-CN" w:bidi="ar-SA"/>
    </w:rPr>
  </w:style>
  <w:style w:type="character" w:customStyle="1" w:styleId="149">
    <w:name w:val="批注文字 字符"/>
    <w:basedOn w:val="28"/>
    <w:link w:val="5"/>
    <w:semiHidden/>
    <w:qFormat/>
    <w:uiPriority w:val="99"/>
  </w:style>
  <w:style w:type="character" w:customStyle="1" w:styleId="150">
    <w:name w:val="批注主题 字符"/>
    <w:basedOn w:val="149"/>
    <w:link w:val="4"/>
    <w:semiHidden/>
    <w:qFormat/>
    <w:uiPriority w:val="99"/>
    <w:rPr>
      <w:b/>
      <w:bCs/>
    </w:rPr>
  </w:style>
  <w:style w:type="character" w:customStyle="1" w:styleId="151">
    <w:name w:val="批注框文本 字符"/>
    <w:basedOn w:val="28"/>
    <w:link w:val="1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4578</Words>
  <Characters>26101</Characters>
  <Lines>217</Lines>
  <Paragraphs>61</Paragraphs>
  <TotalTime>0</TotalTime>
  <ScaleCrop>false</ScaleCrop>
  <LinksUpToDate>false</LinksUpToDate>
  <CharactersWithSpaces>30618</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2018-11-07T15:45:00Z</dcterms:created>
  <dc:creator>Cosmo Marius</dc:creator>
  <cp:lastModifiedBy>gaoxiaoyunwei</cp:lastModifiedBy>
  <dcterms:modified xsi:type="dcterms:W3CDTF">2018-11-14T15:23:02Z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